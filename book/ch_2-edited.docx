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E0" w:rsidRDefault="00960CE0" w:rsidP="00960CE0">
      <w:pPr>
        <w:pStyle w:val="1"/>
      </w:pPr>
      <w:r>
        <w:t>Why JavaScript</w:t>
      </w:r>
      <w:r>
        <w:rPr>
          <w:rFonts w:hint="eastAsia"/>
        </w:rPr>
        <w:t>？</w:t>
      </w:r>
    </w:p>
    <w:p w:rsidR="00960CE0" w:rsidRPr="00960CE0" w:rsidRDefault="009F103D" w:rsidP="00960CE0">
      <w:pPr>
        <w:pStyle w:val="1"/>
      </w:pPr>
      <w:r w:rsidRPr="009F103D">
        <w:rPr>
          <w:rFonts w:hint="eastAsia"/>
        </w:rPr>
        <w:t>为什么要用</w:t>
      </w:r>
      <w:r w:rsidRPr="009F103D">
        <w:rPr>
          <w:rFonts w:hint="eastAsia"/>
        </w:rPr>
        <w:t>JavaScript</w:t>
      </w:r>
      <w:r w:rsidRPr="009F103D">
        <w:rPr>
          <w:rFonts w:hint="eastAsia"/>
        </w:rPr>
        <w:t>？</w:t>
      </w:r>
    </w:p>
    <w:p w:rsidR="009F103D" w:rsidRDefault="009F103D" w:rsidP="009F103D"/>
    <w:p w:rsidR="00482411" w:rsidRDefault="00D83C14" w:rsidP="009F103D">
      <w:pPr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many programming languages out there.</w:t>
      </w:r>
      <w:r w:rsidR="00482411" w:rsidRPr="00482411">
        <w:rPr>
          <w:rFonts w:ascii="MinionPro-Regular" w:eastAsia="MinionPro-Regular" w:cs="MinionPro-Regular"/>
          <w:sz w:val="21"/>
          <w:szCs w:val="21"/>
        </w:rPr>
        <w:t xml:space="preserve"> </w:t>
      </w:r>
      <w:r w:rsidR="00482411">
        <w:rPr>
          <w:rFonts w:ascii="MinionPro-Regular" w:eastAsia="MinionPro-Regular" w:cs="MinionPro-Regular"/>
          <w:sz w:val="21"/>
          <w:szCs w:val="21"/>
        </w:rPr>
        <w:t>Why should you use JavaScript?</w:t>
      </w:r>
    </w:p>
    <w:p w:rsidR="002F7A2D" w:rsidRDefault="002F7A2D" w:rsidP="009F103D">
      <w:r>
        <w:t>编程语言有很多</w:t>
      </w:r>
      <w:r>
        <w:rPr>
          <w:rFonts w:hint="eastAsia"/>
        </w:rPr>
        <w:t>，为什么要使用</w:t>
      </w:r>
      <w:r>
        <w:rPr>
          <w:rFonts w:hint="eastAsia"/>
        </w:rPr>
        <w:t>JavaScript</w:t>
      </w:r>
      <w:r>
        <w:rPr>
          <w:rFonts w:hint="eastAsia"/>
        </w:rPr>
        <w:t>呢？</w:t>
      </w:r>
    </w:p>
    <w:p w:rsidR="00190777" w:rsidRDefault="00A665C1" w:rsidP="00FE5CE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This chapter looks at seven aspects that are important when you are choosing a programming</w:t>
      </w:r>
      <w:r w:rsidR="00FE5CEE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language and argues that JavaScript does well overall:</w:t>
      </w:r>
    </w:p>
    <w:p w:rsidR="00277C93" w:rsidRDefault="009F103D" w:rsidP="009F103D">
      <w:r>
        <w:rPr>
          <w:rFonts w:hint="eastAsia"/>
        </w:rPr>
        <w:t>本章关注在选择编程语言时非常重要的七个问题，并给出</w:t>
      </w:r>
      <w:r>
        <w:rPr>
          <w:rFonts w:hint="eastAsia"/>
        </w:rPr>
        <w:t>JavaScript</w:t>
      </w:r>
      <w:r>
        <w:rPr>
          <w:rFonts w:hint="eastAsia"/>
        </w:rPr>
        <w:t>在总体上做得更好的论据。</w:t>
      </w:r>
    </w:p>
    <w:p w:rsidR="009F103D" w:rsidRDefault="009D1B2A" w:rsidP="009F103D">
      <w:r>
        <w:rPr>
          <w:rFonts w:ascii="MinionPro-Regular" w:eastAsia="MinionPro-Regular" w:cs="MinionPro-Regular"/>
          <w:sz w:val="21"/>
          <w:szCs w:val="21"/>
        </w:rPr>
        <w:t>1. Is it freely available?</w:t>
      </w:r>
    </w:p>
    <w:p w:rsidR="009F103D" w:rsidRDefault="00D03431" w:rsidP="009F103D">
      <w:r>
        <w:rPr>
          <w:rFonts w:hint="eastAsia"/>
        </w:rPr>
        <w:t>1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是否可以自由获取？</w:t>
      </w:r>
    </w:p>
    <w:p w:rsidR="0091059F" w:rsidRDefault="0091059F" w:rsidP="009F103D">
      <w:r>
        <w:rPr>
          <w:rFonts w:ascii="MinionPro-Regular" w:eastAsia="MinionPro-Regular" w:cs="MinionPro-Regular"/>
          <w:sz w:val="21"/>
          <w:szCs w:val="21"/>
        </w:rPr>
        <w:t>2. Is it an elegant programming language?</w:t>
      </w:r>
    </w:p>
    <w:p w:rsidR="009F103D" w:rsidRDefault="00D03431" w:rsidP="009F103D">
      <w:r>
        <w:rPr>
          <w:rFonts w:hint="eastAsia"/>
        </w:rPr>
        <w:t>2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语言是否优雅？</w:t>
      </w:r>
    </w:p>
    <w:p w:rsidR="006A0048" w:rsidRDefault="00E23741" w:rsidP="009F103D">
      <w:r>
        <w:rPr>
          <w:rFonts w:ascii="MinionPro-Regular" w:eastAsia="MinionPro-Regular" w:cs="MinionPro-Regular"/>
          <w:sz w:val="21"/>
          <w:szCs w:val="21"/>
        </w:rPr>
        <w:t>3. Is it useful in practice?</w:t>
      </w:r>
    </w:p>
    <w:p w:rsidR="009F103D" w:rsidRDefault="00D03431" w:rsidP="009F103D">
      <w:r>
        <w:rPr>
          <w:rFonts w:hint="eastAsia"/>
        </w:rPr>
        <w:t>3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B0E30">
        <w:rPr>
          <w:rFonts w:hint="eastAsia"/>
        </w:rPr>
        <w:t>实际</w:t>
      </w:r>
      <w:r w:rsidR="009F103D">
        <w:rPr>
          <w:rFonts w:hint="eastAsia"/>
        </w:rPr>
        <w:t>是否有用？</w:t>
      </w:r>
    </w:p>
    <w:p w:rsidR="002172F4" w:rsidRDefault="002172F4" w:rsidP="002172F4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4. Does it have good tools, especially good </w:t>
      </w:r>
      <w:r>
        <w:rPr>
          <w:rFonts w:ascii="MinionPro-Italic" w:eastAsia="MinionPro-Italic" w:cs="MinionPro-Italic"/>
          <w:i/>
          <w:iCs/>
          <w:sz w:val="21"/>
          <w:szCs w:val="21"/>
        </w:rPr>
        <w:t>integrated development environments</w:t>
      </w:r>
    </w:p>
    <w:p w:rsidR="00E23741" w:rsidRDefault="002172F4" w:rsidP="002172F4">
      <w:r>
        <w:rPr>
          <w:rFonts w:ascii="MinionPro-Regular" w:eastAsia="MinionPro-Regular" w:cs="MinionPro-Regular"/>
          <w:sz w:val="21"/>
          <w:szCs w:val="21"/>
        </w:rPr>
        <w:t>(IDEs)?</w:t>
      </w:r>
    </w:p>
    <w:p w:rsidR="009F103D" w:rsidRDefault="00D03431" w:rsidP="009F103D">
      <w:r>
        <w:rPr>
          <w:rFonts w:hint="eastAsia"/>
        </w:rPr>
        <w:t>4</w:t>
      </w:r>
      <w:r>
        <w:rPr>
          <w:rFonts w:hint="eastAsia"/>
        </w:rPr>
        <w:t>．</w:t>
      </w:r>
      <w:r w:rsidR="004E32C5">
        <w:rPr>
          <w:rFonts w:hint="eastAsia"/>
        </w:rPr>
        <w:t>是否有好</w:t>
      </w:r>
      <w:ins w:id="0" w:author="123" w:date="2014-05-05T16:35:00Z">
        <w:r w:rsidR="00F223E8">
          <w:rPr>
            <w:rFonts w:hint="eastAsia"/>
          </w:rPr>
          <w:t>的</w:t>
        </w:r>
      </w:ins>
      <w:r w:rsidR="009F103D">
        <w:rPr>
          <w:rFonts w:hint="eastAsia"/>
        </w:rPr>
        <w:t>工具，尤其是</w:t>
      </w:r>
      <w:r w:rsidR="009A1BD6">
        <w:rPr>
          <w:rFonts w:hint="eastAsia"/>
        </w:rPr>
        <w:t>好的</w:t>
      </w:r>
      <w:r w:rsidR="009F103D">
        <w:rPr>
          <w:rFonts w:hint="eastAsia"/>
        </w:rPr>
        <w:t>集成开发环境（</w:t>
      </w:r>
      <w:r w:rsidR="009F103D">
        <w:rPr>
          <w:rFonts w:hint="eastAsia"/>
        </w:rPr>
        <w:t>Integrated Development Environments</w:t>
      </w:r>
      <w:r w:rsidR="009F103D">
        <w:rPr>
          <w:rFonts w:hint="eastAsia"/>
        </w:rPr>
        <w:t>，</w:t>
      </w:r>
      <w:r w:rsidR="009F103D">
        <w:rPr>
          <w:rFonts w:hint="eastAsia"/>
        </w:rPr>
        <w:t>IDEs</w:t>
      </w:r>
      <w:r w:rsidR="009F103D">
        <w:rPr>
          <w:rFonts w:hint="eastAsia"/>
        </w:rPr>
        <w:t>）？</w:t>
      </w:r>
    </w:p>
    <w:p w:rsidR="00011C30" w:rsidRDefault="00011C30" w:rsidP="009F103D">
      <w:r>
        <w:rPr>
          <w:rFonts w:ascii="MinionPro-Regular" w:eastAsia="MinionPro-Regular" w:cs="MinionPro-Regular"/>
          <w:sz w:val="21"/>
          <w:szCs w:val="21"/>
        </w:rPr>
        <w:t>5. Is it fast enough for what you want to do?</w:t>
      </w:r>
    </w:p>
    <w:p w:rsidR="009F103D" w:rsidRDefault="00D03431" w:rsidP="009F103D">
      <w:r>
        <w:rPr>
          <w:rFonts w:hint="eastAsia"/>
        </w:rPr>
        <w:t>5</w:t>
      </w:r>
      <w:r>
        <w:rPr>
          <w:rFonts w:hint="eastAsia"/>
        </w:rPr>
        <w:t>．</w:t>
      </w:r>
      <w:r w:rsidR="00A31466">
        <w:rPr>
          <w:rFonts w:hint="eastAsia"/>
        </w:rPr>
        <w:t>速度是否</w:t>
      </w:r>
      <w:r w:rsidR="00F37542">
        <w:rPr>
          <w:rFonts w:hint="eastAsia"/>
        </w:rPr>
        <w:t>达到开发者的要求</w:t>
      </w:r>
      <w:r w:rsidR="009F103D">
        <w:rPr>
          <w:rFonts w:hint="eastAsia"/>
        </w:rPr>
        <w:t>？</w:t>
      </w:r>
    </w:p>
    <w:p w:rsidR="008C3EED" w:rsidRDefault="008C3EED" w:rsidP="009F103D">
      <w:r>
        <w:rPr>
          <w:rFonts w:ascii="MinionPro-Regular" w:eastAsia="MinionPro-Regular" w:cs="MinionPro-Regular"/>
          <w:sz w:val="21"/>
          <w:szCs w:val="21"/>
        </w:rPr>
        <w:t>6. Is it widely used?</w:t>
      </w:r>
    </w:p>
    <w:p w:rsidR="009F103D" w:rsidRDefault="00D03431" w:rsidP="009F103D">
      <w:r>
        <w:rPr>
          <w:rFonts w:hint="eastAsia"/>
        </w:rPr>
        <w:t>6</w:t>
      </w:r>
      <w:r>
        <w:rPr>
          <w:rFonts w:hint="eastAsia"/>
        </w:rPr>
        <w:t>．</w:t>
      </w:r>
      <w:r w:rsidR="007744EB">
        <w:rPr>
          <w:rFonts w:hint="eastAsia"/>
        </w:rPr>
        <w:t>是否广泛使用</w:t>
      </w:r>
      <w:r w:rsidR="009F103D">
        <w:rPr>
          <w:rFonts w:hint="eastAsia"/>
        </w:rPr>
        <w:t>？</w:t>
      </w:r>
    </w:p>
    <w:p w:rsidR="008C3EED" w:rsidRDefault="00940100" w:rsidP="009F103D">
      <w:r>
        <w:rPr>
          <w:rFonts w:ascii="MinionPro-Regular" w:eastAsia="MinionPro-Regular" w:cs="MinionPro-Regular"/>
          <w:sz w:val="21"/>
          <w:szCs w:val="21"/>
        </w:rPr>
        <w:t>7. Does it have a future?</w:t>
      </w:r>
    </w:p>
    <w:p w:rsidR="007744EB" w:rsidRDefault="00DE188E" w:rsidP="009F103D">
      <w:r>
        <w:rPr>
          <w:rFonts w:hint="eastAsia"/>
        </w:rPr>
        <w:t>7</w:t>
      </w:r>
      <w:r>
        <w:rPr>
          <w:rFonts w:hint="eastAsia"/>
        </w:rPr>
        <w:t>．</w:t>
      </w:r>
      <w:r w:rsidR="00637523">
        <w:rPr>
          <w:rFonts w:hint="eastAsia"/>
        </w:rPr>
        <w:t>是否有未来？</w:t>
      </w:r>
    </w:p>
    <w:p w:rsidR="009F103D" w:rsidRDefault="009F103D" w:rsidP="009F103D"/>
    <w:p w:rsidR="00FC0B98" w:rsidRDefault="00FC0B98" w:rsidP="00CE214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Freely Available?</w:t>
      </w:r>
    </w:p>
    <w:p w:rsidR="009F103D" w:rsidRDefault="009F103D" w:rsidP="00CE214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是否可以自由获取？</w:t>
      </w:r>
    </w:p>
    <w:p w:rsidR="009F103D" w:rsidRDefault="009F103D" w:rsidP="009F103D"/>
    <w:p w:rsidR="002425DF" w:rsidRDefault="002425DF" w:rsidP="002425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JavaScript is </w:t>
      </w:r>
      <w:bookmarkStart w:id="1" w:name="OLE_LINK1"/>
      <w:bookmarkStart w:id="2" w:name="OLE_LINK2"/>
      <w:r>
        <w:rPr>
          <w:rFonts w:ascii="MinionPro-Regular" w:eastAsia="MinionPro-Regular" w:cs="MinionPro-Regular"/>
          <w:sz w:val="21"/>
          <w:szCs w:val="21"/>
        </w:rPr>
        <w:t xml:space="preserve">arguably </w:t>
      </w:r>
      <w:bookmarkEnd w:id="1"/>
      <w:bookmarkEnd w:id="2"/>
      <w:r>
        <w:rPr>
          <w:rFonts w:ascii="MinionPro-Regular" w:eastAsia="MinionPro-Regular" w:cs="MinionPro-Regular"/>
          <w:sz w:val="21"/>
          <w:szCs w:val="21"/>
        </w:rPr>
        <w:t>the most open programming language there is: ECMA-262, its</w:t>
      </w:r>
    </w:p>
    <w:p w:rsidR="002425DF" w:rsidRDefault="002425DF" w:rsidP="002425DF">
      <w:r>
        <w:rPr>
          <w:rFonts w:ascii="MinionPro-Regular" w:eastAsia="MinionPro-Regular" w:cs="MinionPro-Regular"/>
          <w:sz w:val="21"/>
          <w:szCs w:val="21"/>
        </w:rPr>
        <w:t>specification, is an ISO standard.</w:t>
      </w:r>
    </w:p>
    <w:p w:rsidR="00443373" w:rsidRDefault="009F103D" w:rsidP="009F103D">
      <w:r>
        <w:rPr>
          <w:rFonts w:hint="eastAsia"/>
        </w:rPr>
        <w:t>JavaScript</w:t>
      </w:r>
      <w:r w:rsidR="0079200A">
        <w:rPr>
          <w:rFonts w:hint="eastAsia"/>
        </w:rPr>
        <w:t>是</w:t>
      </w:r>
      <w:r w:rsidR="00597A9B">
        <w:rPr>
          <w:rFonts w:hint="eastAsia"/>
        </w:rPr>
        <w:t>现有</w:t>
      </w:r>
      <w:r w:rsidR="00D83DF7">
        <w:rPr>
          <w:rFonts w:hint="eastAsia"/>
        </w:rPr>
        <w:t>最开放的</w:t>
      </w:r>
      <w:r>
        <w:rPr>
          <w:rFonts w:hint="eastAsia"/>
        </w:rPr>
        <w:t>编程语言，</w:t>
      </w:r>
      <w:r w:rsidR="00065D20">
        <w:rPr>
          <w:rFonts w:hint="eastAsia"/>
        </w:rPr>
        <w:t>这点</w:t>
      </w:r>
      <w:commentRangeStart w:id="3"/>
      <w:r w:rsidR="00065D20">
        <w:rPr>
          <w:rFonts w:hint="eastAsia"/>
        </w:rPr>
        <w:t>充满</w:t>
      </w:r>
      <w:r w:rsidR="00A5216C">
        <w:rPr>
          <w:rFonts w:hint="eastAsia"/>
        </w:rPr>
        <w:t>争议</w:t>
      </w:r>
      <w:commentRangeEnd w:id="3"/>
      <w:r w:rsidR="00951CB3">
        <w:rPr>
          <w:rStyle w:val="a5"/>
        </w:rPr>
        <w:commentReference w:id="3"/>
      </w:r>
      <w:r w:rsidR="00A5216C">
        <w:rPr>
          <w:rFonts w:hint="eastAsia"/>
        </w:rPr>
        <w:t>，</w:t>
      </w:r>
      <w:r>
        <w:rPr>
          <w:rFonts w:hint="eastAsia"/>
        </w:rPr>
        <w:t>它</w:t>
      </w:r>
      <w:r w:rsidR="00A5216C">
        <w:rPr>
          <w:rFonts w:hint="eastAsia"/>
        </w:rPr>
        <w:t>的</w:t>
      </w:r>
      <w:r>
        <w:rPr>
          <w:rFonts w:hint="eastAsia"/>
        </w:rPr>
        <w:t>规范</w:t>
      </w:r>
      <w:r w:rsidR="00A5216C">
        <w:rPr>
          <w:rFonts w:hint="eastAsia"/>
        </w:rPr>
        <w:t>：</w:t>
      </w:r>
      <w:r w:rsidR="00A5216C">
        <w:rPr>
          <w:rFonts w:hint="eastAsia"/>
        </w:rPr>
        <w:t>ECMA-262</w:t>
      </w:r>
      <w:r w:rsidR="001A0254">
        <w:rPr>
          <w:rFonts w:hint="eastAsia"/>
        </w:rPr>
        <w:t>是</w:t>
      </w:r>
      <w:r w:rsidR="005115F1">
        <w:rPr>
          <w:rFonts w:hint="eastAsia"/>
        </w:rPr>
        <w:t>ISO</w:t>
      </w:r>
      <w:r w:rsidR="004A086C">
        <w:rPr>
          <w:rFonts w:hint="eastAsia"/>
        </w:rPr>
        <w:t>（</w:t>
      </w:r>
      <w:r w:rsidR="00AB1386">
        <w:t>International Standardization Organization</w:t>
      </w:r>
      <w:r w:rsidR="00770496">
        <w:rPr>
          <w:rFonts w:hint="eastAsia"/>
        </w:rPr>
        <w:t>，国际标准化组织</w:t>
      </w:r>
      <w:r w:rsidR="004A086C">
        <w:rPr>
          <w:rFonts w:hint="eastAsia"/>
        </w:rPr>
        <w:t>）</w:t>
      </w:r>
      <w:r w:rsidR="005115F1">
        <w:rPr>
          <w:rFonts w:hint="eastAsia"/>
        </w:rPr>
        <w:t>标准</w:t>
      </w:r>
      <w:r>
        <w:rPr>
          <w:rFonts w:hint="eastAsia"/>
        </w:rPr>
        <w:t>。</w:t>
      </w:r>
    </w:p>
    <w:p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That specification is closely followed by many implementations</w:t>
      </w:r>
    </w:p>
    <w:p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from independent parties. Some of those implementations are open source.</w:t>
      </w:r>
    </w:p>
    <w:p w:rsidR="00443373" w:rsidRDefault="00443373" w:rsidP="00680836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Furthermore, the evolution of the language is handled by TC39, a committee comprising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several companies, including all major browser vendors. Many of those companies are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normally competitors, but they work together for the benefit of the language.</w:t>
      </w:r>
    </w:p>
    <w:p w:rsidR="009F103D" w:rsidRDefault="009F103D" w:rsidP="009F103D">
      <w:r>
        <w:rPr>
          <w:rFonts w:hint="eastAsia"/>
        </w:rPr>
        <w:t>许多</w:t>
      </w:r>
      <w:ins w:id="4" w:author="123" w:date="2014-05-05T16:38:00Z">
        <w:r w:rsidR="00CE2BEE">
          <w:rPr>
            <w:rFonts w:hint="eastAsia"/>
          </w:rPr>
          <w:t>独</w:t>
        </w:r>
      </w:ins>
      <w:r>
        <w:rPr>
          <w:rFonts w:hint="eastAsia"/>
        </w:rPr>
        <w:t>立团体的实现都</w:t>
      </w:r>
      <w:ins w:id="5" w:author="123" w:date="2014-05-05T16:38:00Z">
        <w:r w:rsidR="00CE2BEE">
          <w:rPr>
            <w:rFonts w:hint="eastAsia"/>
          </w:rPr>
          <w:t>严格</w:t>
        </w:r>
      </w:ins>
      <w:del w:id="6" w:author="123" w:date="2014-05-05T16:38:00Z">
        <w:r w:rsidR="00686755" w:rsidDel="00CE2BEE">
          <w:rPr>
            <w:rFonts w:hint="eastAsia"/>
          </w:rPr>
          <w:delText>紧密</w:delText>
        </w:r>
      </w:del>
      <w:r>
        <w:rPr>
          <w:rFonts w:hint="eastAsia"/>
        </w:rPr>
        <w:t>遵循了该规范。其中一些实现是开源的。此外，</w:t>
      </w:r>
      <w:r>
        <w:rPr>
          <w:rFonts w:hint="eastAsia"/>
        </w:rPr>
        <w:t>JavaScript</w:t>
      </w:r>
      <w:r>
        <w:rPr>
          <w:rFonts w:hint="eastAsia"/>
        </w:rPr>
        <w:t>语言的</w:t>
      </w:r>
      <w:commentRangeStart w:id="7"/>
      <w:r>
        <w:rPr>
          <w:rFonts w:hint="eastAsia"/>
        </w:rPr>
        <w:t>进化</w:t>
      </w:r>
      <w:commentRangeEnd w:id="7"/>
      <w:r w:rsidR="00CE2BEE">
        <w:rPr>
          <w:rStyle w:val="a5"/>
        </w:rPr>
        <w:commentReference w:id="7"/>
      </w:r>
      <w:r>
        <w:rPr>
          <w:rFonts w:hint="eastAsia"/>
        </w:rPr>
        <w:t>是由</w:t>
      </w:r>
      <w:r>
        <w:rPr>
          <w:rFonts w:hint="eastAsia"/>
        </w:rPr>
        <w:t>TC39</w:t>
      </w:r>
      <w:r>
        <w:rPr>
          <w:rFonts w:hint="eastAsia"/>
        </w:rPr>
        <w:t>委员会处理的，</w:t>
      </w:r>
      <w:r>
        <w:rPr>
          <w:rFonts w:hint="eastAsia"/>
        </w:rPr>
        <w:t>TC39</w:t>
      </w:r>
      <w:r w:rsidR="004C5998">
        <w:rPr>
          <w:rFonts w:hint="eastAsia"/>
        </w:rPr>
        <w:t>是</w:t>
      </w:r>
      <w:r>
        <w:rPr>
          <w:rFonts w:hint="eastAsia"/>
        </w:rPr>
        <w:t>由多家公司</w:t>
      </w:r>
      <w:r w:rsidR="00D70233">
        <w:rPr>
          <w:rFonts w:hint="eastAsia"/>
        </w:rPr>
        <w:t>，包括所有</w:t>
      </w:r>
      <w:r>
        <w:rPr>
          <w:rFonts w:hint="eastAsia"/>
        </w:rPr>
        <w:t>主流浏览器厂商</w:t>
      </w:r>
      <w:r w:rsidR="003624A9">
        <w:rPr>
          <w:rFonts w:hint="eastAsia"/>
        </w:rPr>
        <w:t>组成的委员会</w:t>
      </w:r>
      <w:r w:rsidR="009C51FE">
        <w:rPr>
          <w:rFonts w:hint="eastAsia"/>
        </w:rPr>
        <w:t>。</w:t>
      </w:r>
      <w:r w:rsidR="00346B04">
        <w:rPr>
          <w:rFonts w:hint="eastAsia"/>
        </w:rPr>
        <w:t>虽然其中</w:t>
      </w:r>
      <w:r w:rsidR="009C51FE">
        <w:rPr>
          <w:rFonts w:hint="eastAsia"/>
        </w:rPr>
        <w:t>许多公司按理说还是</w:t>
      </w:r>
      <w:r>
        <w:rPr>
          <w:rFonts w:hint="eastAsia"/>
        </w:rPr>
        <w:t>竞争者，但他们</w:t>
      </w:r>
      <w:r w:rsidR="00D030FF">
        <w:rPr>
          <w:rFonts w:hint="eastAsia"/>
        </w:rPr>
        <w:t>为了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 w:rsidR="00E941EE">
        <w:rPr>
          <w:rFonts w:hint="eastAsia"/>
        </w:rPr>
        <w:t>的</w:t>
      </w:r>
      <w:commentRangeStart w:id="8"/>
      <w:r w:rsidR="00E941EE">
        <w:rPr>
          <w:rFonts w:hint="eastAsia"/>
        </w:rPr>
        <w:t>利益</w:t>
      </w:r>
      <w:commentRangeEnd w:id="8"/>
      <w:r w:rsidR="00671D0A">
        <w:rPr>
          <w:rStyle w:val="a5"/>
        </w:rPr>
        <w:commentReference w:id="8"/>
      </w:r>
      <w:r w:rsidR="00E941EE">
        <w:rPr>
          <w:rFonts w:hint="eastAsia"/>
        </w:rPr>
        <w:t>而共同工作</w:t>
      </w:r>
      <w:r>
        <w:rPr>
          <w:rFonts w:hint="eastAsia"/>
        </w:rPr>
        <w:t>。</w:t>
      </w:r>
    </w:p>
    <w:p w:rsidR="009F103D" w:rsidRDefault="009F103D" w:rsidP="009F103D"/>
    <w:p w:rsidR="000E3979" w:rsidRDefault="000E3979" w:rsidP="00762806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Elegant?</w:t>
      </w:r>
    </w:p>
    <w:p w:rsidR="009F103D" w:rsidRDefault="009F103D" w:rsidP="0076280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是否优雅？</w:t>
      </w:r>
    </w:p>
    <w:p w:rsidR="009F103D" w:rsidRDefault="0078322B" w:rsidP="0051317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Yes and no.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ve written fair amounts of code in several programming languages from</w:t>
      </w:r>
      <w:r w:rsidR="0051317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different paradigms.</w:t>
      </w:r>
    </w:p>
    <w:p w:rsidR="00EE70D4" w:rsidRDefault="0078322B" w:rsidP="009F103D">
      <w:r>
        <w:rPr>
          <w:rFonts w:hint="eastAsia"/>
        </w:rPr>
        <w:t>既可以说是，也可以说不是</w:t>
      </w:r>
      <w:r w:rsidR="009F103D">
        <w:rPr>
          <w:rFonts w:hint="eastAsia"/>
        </w:rPr>
        <w:t>。我用不同范式的</w:t>
      </w:r>
      <w:r w:rsidR="00E43B30">
        <w:t>不同</w:t>
      </w:r>
      <w:r w:rsidR="009F103D">
        <w:rPr>
          <w:rFonts w:hint="eastAsia"/>
        </w:rPr>
        <w:t>语言写过大量代码。</w:t>
      </w:r>
    </w:p>
    <w:p w:rsidR="00B60C58" w:rsidRDefault="00401A4E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Therefore,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m well aware that JavaScript isn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the pinnacle of</w:t>
      </w:r>
      <w:r w:rsidR="00B60C58">
        <w:rPr>
          <w:rFonts w:ascii="MinionPro-Regular" w:eastAsia="MinionPro-Regular" w:cs="MinionPro-Regular"/>
          <w:sz w:val="21"/>
          <w:szCs w:val="21"/>
        </w:rPr>
        <w:t xml:space="preserve"> elegance. However, it is a very flexible language, has a reasonably elegant core, and</w:t>
      </w:r>
    </w:p>
    <w:p w:rsidR="00B60C58" w:rsidRDefault="00B60C58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enables you to use a mixture of object-oriented programming and functional</w:t>
      </w:r>
    </w:p>
    <w:p w:rsidR="00EE70D4" w:rsidRDefault="00B60C58" w:rsidP="00B60C58">
      <w:r>
        <w:rPr>
          <w:rFonts w:ascii="MinionPro-Regular" w:eastAsia="MinionPro-Regular" w:cs="MinionPro-Regular"/>
          <w:sz w:val="21"/>
          <w:szCs w:val="21"/>
        </w:rPr>
        <w:t>programming.</w:t>
      </w:r>
    </w:p>
    <w:p w:rsidR="009F103D" w:rsidRDefault="009F103D" w:rsidP="009F103D">
      <w:r>
        <w:rPr>
          <w:rFonts w:hint="eastAsia"/>
        </w:rPr>
        <w:t>因此，我很清楚</w:t>
      </w:r>
      <w:r>
        <w:rPr>
          <w:rFonts w:hint="eastAsia"/>
        </w:rPr>
        <w:t>JavaScript</w:t>
      </w:r>
      <w:commentRangeStart w:id="9"/>
      <w:r w:rsidR="00FC6495">
        <w:rPr>
          <w:rFonts w:hint="eastAsia"/>
        </w:rPr>
        <w:t>语言</w:t>
      </w:r>
      <w:r>
        <w:rPr>
          <w:rFonts w:hint="eastAsia"/>
        </w:rPr>
        <w:t>并非</w:t>
      </w:r>
      <w:r w:rsidR="00802DE0">
        <w:rPr>
          <w:rFonts w:hint="eastAsia"/>
        </w:rPr>
        <w:t>站在优雅性的顶峰</w:t>
      </w:r>
      <w:commentRangeEnd w:id="9"/>
      <w:r w:rsidR="001807F5">
        <w:rPr>
          <w:rStyle w:val="a5"/>
        </w:rPr>
        <w:commentReference w:id="9"/>
      </w:r>
      <w:r>
        <w:rPr>
          <w:rFonts w:hint="eastAsia"/>
        </w:rPr>
        <w:t>。不过，它是一门非常灵活的语言，有</w:t>
      </w:r>
      <w:r w:rsidR="00E601A2">
        <w:rPr>
          <w:rFonts w:hint="eastAsia"/>
        </w:rPr>
        <w:t>相当</w:t>
      </w:r>
      <w:r w:rsidR="00954880">
        <w:rPr>
          <w:rFonts w:hint="eastAsia"/>
        </w:rPr>
        <w:t>优雅的内核，能使</w:t>
      </w:r>
      <w:commentRangeStart w:id="10"/>
      <w:r w:rsidR="00954880">
        <w:rPr>
          <w:rFonts w:hint="eastAsia"/>
        </w:rPr>
        <w:t>用面向对象</w:t>
      </w:r>
      <w:r>
        <w:rPr>
          <w:rFonts w:hint="eastAsia"/>
        </w:rPr>
        <w:t>和</w:t>
      </w:r>
      <w:r w:rsidR="00954880">
        <w:rPr>
          <w:rFonts w:hint="eastAsia"/>
        </w:rPr>
        <w:t>函数</w:t>
      </w:r>
      <w:r>
        <w:rPr>
          <w:rFonts w:hint="eastAsia"/>
        </w:rPr>
        <w:t>编程</w:t>
      </w:r>
      <w:r w:rsidR="00C30B3E">
        <w:rPr>
          <w:rFonts w:hint="eastAsia"/>
        </w:rPr>
        <w:t>的混合方法</w:t>
      </w:r>
      <w:commentRangeEnd w:id="10"/>
      <w:r w:rsidR="00915BD8">
        <w:rPr>
          <w:rStyle w:val="a5"/>
        </w:rPr>
        <w:commentReference w:id="10"/>
      </w:r>
      <w:r>
        <w:rPr>
          <w:rFonts w:hint="eastAsia"/>
        </w:rPr>
        <w:t>。</w:t>
      </w:r>
    </w:p>
    <w:p w:rsidR="009F103D" w:rsidRDefault="009F103D" w:rsidP="009F103D"/>
    <w:p w:rsidR="008C70A9" w:rsidRDefault="008C70A9" w:rsidP="0063726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Language compatibility between JavaScript engines used to be a problem, but isn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anymore,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partly thanks to the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test262 suite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 checks engines for conformance to the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ECMAScript specification. In contrast, browser and DOM differences are still a challenge.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why it is normally best to rely on frameworks for hiding those differences.</w:t>
      </w:r>
    </w:p>
    <w:p w:rsidR="009F103D" w:rsidRDefault="009F103D" w:rsidP="009F103D">
      <w:r>
        <w:rPr>
          <w:rFonts w:hint="eastAsia"/>
        </w:rPr>
        <w:lastRenderedPageBreak/>
        <w:t>JavaScript</w:t>
      </w:r>
      <w:r w:rsidR="00A65866">
        <w:rPr>
          <w:rFonts w:hint="eastAsia"/>
        </w:rPr>
        <w:t>引擎之间的语言兼容性曾是个问题，但现在</w:t>
      </w:r>
      <w:r>
        <w:rPr>
          <w:rFonts w:hint="eastAsia"/>
        </w:rPr>
        <w:t>不是了，部分要感谢</w:t>
      </w:r>
      <w:r>
        <w:rPr>
          <w:rFonts w:hint="eastAsia"/>
        </w:rPr>
        <w:t>test262</w:t>
      </w:r>
      <w:r w:rsidR="00F807AD">
        <w:rPr>
          <w:rFonts w:hint="eastAsia"/>
        </w:rPr>
        <w:t>测试套件，它会</w:t>
      </w:r>
      <w:r w:rsidR="00BB3650">
        <w:rPr>
          <w:rFonts w:hint="eastAsia"/>
        </w:rPr>
        <w:t>做引擎的</w:t>
      </w:r>
      <w:r>
        <w:rPr>
          <w:rFonts w:hint="eastAsia"/>
        </w:rPr>
        <w:t>ECMAScript</w:t>
      </w:r>
      <w:r>
        <w:rPr>
          <w:rFonts w:hint="eastAsia"/>
        </w:rPr>
        <w:t>规范</w:t>
      </w:r>
      <w:r w:rsidR="00BB3650">
        <w:rPr>
          <w:rFonts w:hint="eastAsia"/>
        </w:rPr>
        <w:t>一致性</w:t>
      </w:r>
      <w:r w:rsidR="00B83E64">
        <w:rPr>
          <w:rFonts w:hint="eastAsia"/>
        </w:rPr>
        <w:t>检查</w:t>
      </w:r>
      <w:r>
        <w:rPr>
          <w:rFonts w:hint="eastAsia"/>
        </w:rPr>
        <w:t>。相反，浏览器和</w:t>
      </w:r>
      <w:r>
        <w:rPr>
          <w:rFonts w:hint="eastAsia"/>
        </w:rPr>
        <w:t>DOM</w:t>
      </w:r>
      <w:r w:rsidR="00B46DB2">
        <w:rPr>
          <w:rFonts w:hint="eastAsia"/>
        </w:rPr>
        <w:t>差异</w:t>
      </w:r>
      <w:r>
        <w:rPr>
          <w:rFonts w:hint="eastAsia"/>
        </w:rPr>
        <w:t>仍然是挑战。这也是为什么</w:t>
      </w:r>
      <w:r w:rsidR="0055199C">
        <w:rPr>
          <w:rFonts w:hint="eastAsia"/>
        </w:rPr>
        <w:t>通常</w:t>
      </w:r>
      <w:r>
        <w:rPr>
          <w:rFonts w:hint="eastAsia"/>
        </w:rPr>
        <w:t>最好依赖框架来隐藏这些差别。</w:t>
      </w:r>
    </w:p>
    <w:p w:rsidR="009F103D" w:rsidRDefault="009F103D" w:rsidP="009F103D"/>
    <w:p w:rsidR="00E05833" w:rsidRDefault="00E05833" w:rsidP="00426E6C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Useful?</w:t>
      </w:r>
    </w:p>
    <w:p w:rsidR="009F103D" w:rsidRDefault="009F103D" w:rsidP="00426E6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是否有用？</w:t>
      </w:r>
    </w:p>
    <w:p w:rsidR="009F103D" w:rsidRDefault="009F103D" w:rsidP="009F103D"/>
    <w:p w:rsidR="00497A1E" w:rsidRDefault="00497A1E" w:rsidP="008744CA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most beautiful programming language in the world is useless unless it allows you</w:t>
      </w:r>
      <w:r w:rsidR="008744C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to write the program that you need.</w:t>
      </w:r>
    </w:p>
    <w:p w:rsidR="009F103D" w:rsidRDefault="009F103D" w:rsidP="009F103D">
      <w:r>
        <w:rPr>
          <w:rFonts w:hint="eastAsia"/>
        </w:rPr>
        <w:t>世界上最漂亮的编程语言</w:t>
      </w:r>
      <w:r w:rsidR="00877D17">
        <w:rPr>
          <w:rFonts w:hint="eastAsia"/>
        </w:rPr>
        <w:t>如果不能写出所需的程序也是没用的</w:t>
      </w:r>
      <w:r>
        <w:rPr>
          <w:rFonts w:hint="eastAsia"/>
        </w:rPr>
        <w:t>。</w:t>
      </w:r>
    </w:p>
    <w:p w:rsidR="00AF13BB" w:rsidRDefault="00AF13BB" w:rsidP="009F103D"/>
    <w:p w:rsidR="00AF13BB" w:rsidRDefault="00AF13BB" w:rsidP="00C8764E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Graphical User Interfaces</w:t>
      </w:r>
    </w:p>
    <w:p w:rsidR="009F103D" w:rsidRDefault="009F103D" w:rsidP="00C8764E">
      <w:pPr>
        <w:pStyle w:val="2"/>
      </w:pPr>
      <w:r>
        <w:rPr>
          <w:rFonts w:hint="eastAsia"/>
        </w:rPr>
        <w:t>图形用户界面</w:t>
      </w:r>
    </w:p>
    <w:p w:rsidR="009F103D" w:rsidRDefault="009F103D" w:rsidP="009F103D"/>
    <w:p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the area of graphical user interfaces, JavaScript benefits from being part of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HTML5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this section, I use the term HTML5 for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the browser 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(HTML, CSS, and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browser JavaScript APIs). HTML5 is deployed widely and making constant progress. It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slowly becoming a complete layer for writing full-featured, cross-platform applications;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similar to, say, the Java platform,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almost like an embedded operating system.</w:t>
      </w:r>
    </w:p>
    <w:p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One of HTML5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selling points is that it lets you write cross-platform graphical user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interfaces. Those are always a compromise: you give up some quality in exchange for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not being limited to a single operating system. In the past,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cross-platform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meant Windows,</w:t>
      </w:r>
    </w:p>
    <w:p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Mac OS, or Linux. But we now have two additional interactive platforms: web</w:t>
      </w:r>
    </w:p>
    <w:p w:rsidR="0086609F" w:rsidRDefault="00871A88" w:rsidP="006A4BD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and mobile. With HTML5, you can target all of these platforms via technologies such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as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PhoneGap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Chrome Apps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TideSDK</w:t>
      </w:r>
    </w:p>
    <w:p w:rsidR="009F103D" w:rsidRDefault="0063717F" w:rsidP="009F103D">
      <w:r>
        <w:rPr>
          <w:rFonts w:hint="eastAsia"/>
        </w:rPr>
        <w:t>在图形用户界面领域</w:t>
      </w:r>
      <w:r w:rsidR="009F103D">
        <w:rPr>
          <w:rFonts w:hint="eastAsia"/>
        </w:rPr>
        <w:t>，</w:t>
      </w:r>
      <w:r w:rsidR="009F103D">
        <w:rPr>
          <w:rFonts w:hint="eastAsia"/>
        </w:rPr>
        <w:t>JavaScript</w:t>
      </w:r>
      <w:r w:rsidR="00FA4F89">
        <w:rPr>
          <w:rFonts w:hint="eastAsia"/>
        </w:rPr>
        <w:t>得益于</w:t>
      </w:r>
      <w:r w:rsidR="00EC6FD1">
        <w:rPr>
          <w:rFonts w:hint="eastAsia"/>
        </w:rPr>
        <w:t>它</w:t>
      </w:r>
      <w:r w:rsidR="009F103D">
        <w:rPr>
          <w:rFonts w:hint="eastAsia"/>
        </w:rPr>
        <w:t>是</w:t>
      </w:r>
      <w:r w:rsidR="009F103D">
        <w:rPr>
          <w:rFonts w:hint="eastAsia"/>
        </w:rPr>
        <w:t>HTML5</w:t>
      </w:r>
      <w:r w:rsidR="00FF33B7">
        <w:rPr>
          <w:rFonts w:hint="eastAsia"/>
        </w:rPr>
        <w:t>的一部分。本节中</w:t>
      </w:r>
      <w:r w:rsidR="009F103D">
        <w:rPr>
          <w:rFonts w:hint="eastAsia"/>
        </w:rPr>
        <w:t>术语</w:t>
      </w:r>
      <w:r w:rsidR="009F103D">
        <w:rPr>
          <w:rFonts w:hint="eastAsia"/>
        </w:rPr>
        <w:t>HTML5</w:t>
      </w:r>
      <w:r w:rsidR="009F103D">
        <w:rPr>
          <w:rFonts w:hint="eastAsia"/>
        </w:rPr>
        <w:t>表示“浏览器平台”（</w:t>
      </w:r>
      <w:r w:rsidR="009F103D">
        <w:rPr>
          <w:rFonts w:hint="eastAsia"/>
        </w:rPr>
        <w:t>HTML</w:t>
      </w:r>
      <w:r w:rsidR="009F103D">
        <w:rPr>
          <w:rFonts w:hint="eastAsia"/>
        </w:rPr>
        <w:t>，</w:t>
      </w:r>
      <w:r w:rsidR="009F103D">
        <w:rPr>
          <w:rFonts w:hint="eastAsia"/>
        </w:rPr>
        <w:t>CSS</w:t>
      </w:r>
      <w:r w:rsidR="009F103D">
        <w:rPr>
          <w:rFonts w:hint="eastAsia"/>
        </w:rPr>
        <w:t>以及浏览器</w:t>
      </w:r>
      <w:r w:rsidR="008E5F17">
        <w:rPr>
          <w:rFonts w:hint="eastAsia"/>
        </w:rPr>
        <w:t>的</w:t>
      </w:r>
      <w:r w:rsidR="009F103D">
        <w:rPr>
          <w:rFonts w:hint="eastAsia"/>
        </w:rPr>
        <w:t>JavaScript API</w:t>
      </w:r>
      <w:r w:rsidR="009F103D">
        <w:rPr>
          <w:rFonts w:hint="eastAsia"/>
        </w:rPr>
        <w:t>）。</w:t>
      </w:r>
      <w:r w:rsidR="009F103D">
        <w:rPr>
          <w:rFonts w:hint="eastAsia"/>
        </w:rPr>
        <w:t>HTML5</w:t>
      </w:r>
      <w:r w:rsidR="00D858DF">
        <w:rPr>
          <w:rFonts w:hint="eastAsia"/>
        </w:rPr>
        <w:t>被广泛使用</w:t>
      </w:r>
      <w:r w:rsidR="00C01A30">
        <w:rPr>
          <w:rFonts w:hint="eastAsia"/>
        </w:rPr>
        <w:t>并在</w:t>
      </w:r>
      <w:r w:rsidR="00174818">
        <w:rPr>
          <w:rFonts w:hint="eastAsia"/>
        </w:rPr>
        <w:t>平稳进步</w:t>
      </w:r>
      <w:r w:rsidR="009A3F90">
        <w:rPr>
          <w:rFonts w:hint="eastAsia"/>
        </w:rPr>
        <w:t>。</w:t>
      </w:r>
      <w:r w:rsidR="00E74E67">
        <w:rPr>
          <w:rFonts w:hint="eastAsia"/>
        </w:rPr>
        <w:t>它</w:t>
      </w:r>
      <w:r w:rsidR="009F103D">
        <w:rPr>
          <w:rFonts w:hint="eastAsia"/>
        </w:rPr>
        <w:t>慢慢变成</w:t>
      </w:r>
      <w:r w:rsidR="001B7B46">
        <w:rPr>
          <w:rFonts w:hint="eastAsia"/>
        </w:rPr>
        <w:t>了</w:t>
      </w:r>
      <w:r w:rsidR="009F103D">
        <w:rPr>
          <w:rFonts w:hint="eastAsia"/>
        </w:rPr>
        <w:t>书写全功能、跨平台应用的完整</w:t>
      </w:r>
      <w:r w:rsidR="00FF0BB6">
        <w:rPr>
          <w:rFonts w:hint="eastAsia"/>
        </w:rPr>
        <w:t>的一</w:t>
      </w:r>
      <w:r w:rsidR="009F103D">
        <w:rPr>
          <w:rFonts w:hint="eastAsia"/>
        </w:rPr>
        <w:t>层。类似于，比如说，</w:t>
      </w:r>
      <w:r w:rsidR="009F103D">
        <w:rPr>
          <w:rFonts w:hint="eastAsia"/>
        </w:rPr>
        <w:t>Java</w:t>
      </w:r>
      <w:r w:rsidR="009F103D">
        <w:rPr>
          <w:rFonts w:hint="eastAsia"/>
        </w:rPr>
        <w:t>平台，几乎</w:t>
      </w:r>
      <w:r w:rsidR="003265B8">
        <w:rPr>
          <w:rFonts w:hint="eastAsia"/>
        </w:rPr>
        <w:t>像</w:t>
      </w:r>
      <w:r w:rsidR="009F103D">
        <w:rPr>
          <w:rFonts w:hint="eastAsia"/>
        </w:rPr>
        <w:t>一个嵌入式操作系统。</w:t>
      </w:r>
      <w:r w:rsidR="009F103D">
        <w:rPr>
          <w:rFonts w:hint="eastAsia"/>
        </w:rPr>
        <w:t>HTML5</w:t>
      </w:r>
      <w:r w:rsidR="009F103D">
        <w:rPr>
          <w:rFonts w:hint="eastAsia"/>
        </w:rPr>
        <w:t>的卖点之一在于让人</w:t>
      </w:r>
      <w:r w:rsidR="00835033">
        <w:rPr>
          <w:rFonts w:hint="eastAsia"/>
        </w:rPr>
        <w:t>编写</w:t>
      </w:r>
      <w:r w:rsidR="00E115C1">
        <w:rPr>
          <w:rFonts w:hint="eastAsia"/>
        </w:rPr>
        <w:t>跨平台</w:t>
      </w:r>
      <w:r w:rsidR="008642C6">
        <w:rPr>
          <w:rFonts w:hint="eastAsia"/>
        </w:rPr>
        <w:t>的</w:t>
      </w:r>
      <w:r w:rsidR="009F103D">
        <w:rPr>
          <w:rFonts w:hint="eastAsia"/>
        </w:rPr>
        <w:t>用户界面。</w:t>
      </w:r>
      <w:r w:rsidR="008756DC">
        <w:rPr>
          <w:rFonts w:hint="eastAsia"/>
        </w:rPr>
        <w:t>通常</w:t>
      </w:r>
      <w:r w:rsidR="00BD3634">
        <w:rPr>
          <w:rFonts w:hint="eastAsia"/>
        </w:rPr>
        <w:t>需要有的</w:t>
      </w:r>
      <w:r w:rsidR="009F103D">
        <w:rPr>
          <w:rFonts w:hint="eastAsia"/>
        </w:rPr>
        <w:t>妥协</w:t>
      </w:r>
      <w:r w:rsidR="00FA003D">
        <w:rPr>
          <w:rFonts w:hint="eastAsia"/>
        </w:rPr>
        <w:t>是</w:t>
      </w:r>
      <w:r w:rsidR="00A6370E">
        <w:rPr>
          <w:rFonts w:hint="eastAsia"/>
        </w:rPr>
        <w:t>：放弃一些功能</w:t>
      </w:r>
      <w:r w:rsidR="00905B54">
        <w:rPr>
          <w:rFonts w:hint="eastAsia"/>
        </w:rPr>
        <w:t>以免</w:t>
      </w:r>
      <w:r w:rsidR="00666502">
        <w:rPr>
          <w:rFonts w:hint="eastAsia"/>
        </w:rPr>
        <w:t>被</w:t>
      </w:r>
      <w:r w:rsidR="00365D63">
        <w:rPr>
          <w:rFonts w:hint="eastAsia"/>
        </w:rPr>
        <w:t>限制</w:t>
      </w:r>
      <w:r w:rsidR="00CB75BF">
        <w:rPr>
          <w:rFonts w:hint="eastAsia"/>
        </w:rPr>
        <w:t>在</w:t>
      </w:r>
      <w:r w:rsidR="00666502">
        <w:rPr>
          <w:rFonts w:hint="eastAsia"/>
        </w:rPr>
        <w:t>单</w:t>
      </w:r>
      <w:r w:rsidR="00CB75BF">
        <w:rPr>
          <w:rFonts w:hint="eastAsia"/>
        </w:rPr>
        <w:t>一的</w:t>
      </w:r>
      <w:r w:rsidR="00666502">
        <w:rPr>
          <w:rFonts w:hint="eastAsia"/>
        </w:rPr>
        <w:t>操作系统</w:t>
      </w:r>
      <w:r w:rsidR="00CE6BC7">
        <w:rPr>
          <w:rFonts w:hint="eastAsia"/>
        </w:rPr>
        <w:t>上</w:t>
      </w:r>
      <w:r w:rsidR="009F103D">
        <w:rPr>
          <w:rFonts w:hint="eastAsia"/>
        </w:rPr>
        <w:t>。过去，“跨平台”意味着</w:t>
      </w:r>
      <w:r w:rsidR="009F103D">
        <w:rPr>
          <w:rFonts w:hint="eastAsia"/>
        </w:rPr>
        <w:t>windows</w:t>
      </w:r>
      <w:r w:rsidR="009F103D">
        <w:rPr>
          <w:rFonts w:hint="eastAsia"/>
        </w:rPr>
        <w:t>，</w:t>
      </w:r>
      <w:r w:rsidR="009F103D">
        <w:rPr>
          <w:rFonts w:hint="eastAsia"/>
        </w:rPr>
        <w:t>Mac OS</w:t>
      </w:r>
      <w:r w:rsidR="009F103D">
        <w:rPr>
          <w:rFonts w:hint="eastAsia"/>
        </w:rPr>
        <w:t>和</w:t>
      </w:r>
      <w:r w:rsidR="009F103D">
        <w:rPr>
          <w:rFonts w:hint="eastAsia"/>
        </w:rPr>
        <w:t>Linux</w:t>
      </w:r>
      <w:r w:rsidR="002A470C">
        <w:rPr>
          <w:rFonts w:hint="eastAsia"/>
        </w:rPr>
        <w:t>。但</w:t>
      </w:r>
      <w:r w:rsidR="00317CA1">
        <w:rPr>
          <w:rFonts w:hint="eastAsia"/>
        </w:rPr>
        <w:t>现在多了两种</w:t>
      </w:r>
      <w:r w:rsidR="009F103D">
        <w:rPr>
          <w:rFonts w:hint="eastAsia"/>
        </w:rPr>
        <w:t>交互平台：</w:t>
      </w:r>
      <w:r w:rsidR="009F103D">
        <w:rPr>
          <w:rFonts w:hint="eastAsia"/>
        </w:rPr>
        <w:t>Web</w:t>
      </w:r>
      <w:r w:rsidR="0043445B">
        <w:rPr>
          <w:rFonts w:hint="eastAsia"/>
        </w:rPr>
        <w:t>和移动端</w:t>
      </w:r>
      <w:r w:rsidR="009F103D">
        <w:rPr>
          <w:rFonts w:hint="eastAsia"/>
        </w:rPr>
        <w:t>。有了</w:t>
      </w:r>
      <w:r w:rsidR="009F103D">
        <w:rPr>
          <w:rFonts w:hint="eastAsia"/>
        </w:rPr>
        <w:t>HTML5</w:t>
      </w:r>
      <w:r w:rsidR="009F103D">
        <w:rPr>
          <w:rFonts w:hint="eastAsia"/>
        </w:rPr>
        <w:t>，可以通过</w:t>
      </w:r>
      <w:hyperlink r:id="rId8" w:history="1">
        <w:r w:rsidR="009F103D" w:rsidRPr="00881E60">
          <w:rPr>
            <w:rStyle w:val="a9"/>
            <w:rFonts w:hint="eastAsia"/>
          </w:rPr>
          <w:t>PhoeGap</w:t>
        </w:r>
      </w:hyperlink>
      <w:r w:rsidR="009F103D">
        <w:rPr>
          <w:rFonts w:hint="eastAsia"/>
        </w:rPr>
        <w:t>，</w:t>
      </w:r>
      <w:hyperlink r:id="rId9" w:history="1">
        <w:r w:rsidR="009F103D" w:rsidRPr="00881E60">
          <w:rPr>
            <w:rStyle w:val="a9"/>
            <w:rFonts w:hint="eastAsia"/>
          </w:rPr>
          <w:t>Chrome Apps</w:t>
        </w:r>
      </w:hyperlink>
      <w:r w:rsidR="009F103D">
        <w:rPr>
          <w:rFonts w:hint="eastAsia"/>
        </w:rPr>
        <w:t>和</w:t>
      </w:r>
      <w:hyperlink r:id="rId10" w:history="1">
        <w:r w:rsidR="009F103D" w:rsidRPr="00D54C57">
          <w:rPr>
            <w:rStyle w:val="a9"/>
            <w:rFonts w:hint="eastAsia"/>
          </w:rPr>
          <w:t>TideSDK</w:t>
        </w:r>
      </w:hyperlink>
      <w:r w:rsidR="009F103D">
        <w:rPr>
          <w:rFonts w:hint="eastAsia"/>
        </w:rPr>
        <w:t>等技术</w:t>
      </w:r>
      <w:r w:rsidR="00C02A39">
        <w:rPr>
          <w:rFonts w:hint="eastAsia"/>
        </w:rPr>
        <w:t>来</w:t>
      </w:r>
      <w:r w:rsidR="009F103D">
        <w:rPr>
          <w:rFonts w:hint="eastAsia"/>
        </w:rPr>
        <w:t>定位</w:t>
      </w:r>
      <w:r w:rsidR="00C02A39">
        <w:rPr>
          <w:rFonts w:hint="eastAsia"/>
        </w:rPr>
        <w:t>到</w:t>
      </w:r>
      <w:r w:rsidR="009F103D">
        <w:rPr>
          <w:rFonts w:hint="eastAsia"/>
        </w:rPr>
        <w:t>所有平台。</w:t>
      </w:r>
    </w:p>
    <w:p w:rsidR="009F103D" w:rsidRDefault="009F103D" w:rsidP="009F103D"/>
    <w:p w:rsidR="005B102E" w:rsidRDefault="005B102E" w:rsidP="009F103D"/>
    <w:p w:rsidR="005B102E" w:rsidRDefault="00A805BC" w:rsidP="00C017E2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lastRenderedPageBreak/>
        <w:t>Additionally, several platforms have web apps as native apps or let you install them</w:t>
      </w:r>
      <w:r w:rsidR="00C017E2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natively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for example, Chrome OS, Firefox OS, and Android.</w:t>
      </w:r>
    </w:p>
    <w:p w:rsidR="009F103D" w:rsidRDefault="009F103D" w:rsidP="009F103D">
      <w:r>
        <w:rPr>
          <w:rFonts w:hint="eastAsia"/>
        </w:rPr>
        <w:t>此外，一些平台会将</w:t>
      </w:r>
      <w:r>
        <w:rPr>
          <w:rFonts w:hint="eastAsia"/>
        </w:rPr>
        <w:t>web</w:t>
      </w:r>
      <w:r>
        <w:rPr>
          <w:rFonts w:hint="eastAsia"/>
        </w:rPr>
        <w:t>应用作为原生应用，或者可以原生安全，例如</w:t>
      </w:r>
      <w:r>
        <w:rPr>
          <w:rFonts w:hint="eastAsia"/>
        </w:rPr>
        <w:t>Chrome OS,Firefox 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9F103D" w:rsidRDefault="009F103D" w:rsidP="009F103D"/>
    <w:p w:rsidR="004B6376" w:rsidRDefault="004B6376" w:rsidP="00371BBF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Other Technologies Complementing JavaScript</w:t>
      </w:r>
    </w:p>
    <w:p w:rsidR="009F103D" w:rsidRDefault="009F103D" w:rsidP="00371BBF">
      <w:pPr>
        <w:pStyle w:val="2"/>
      </w:pPr>
      <w:r>
        <w:rPr>
          <w:rFonts w:hint="eastAsia"/>
        </w:rPr>
        <w:t>其他补充</w:t>
      </w:r>
      <w:r>
        <w:rPr>
          <w:rFonts w:hint="eastAsia"/>
        </w:rPr>
        <w:t>JavaScript</w:t>
      </w:r>
      <w:r>
        <w:rPr>
          <w:rFonts w:hint="eastAsia"/>
        </w:rPr>
        <w:t>的技术</w:t>
      </w:r>
    </w:p>
    <w:p w:rsidR="009F103D" w:rsidRDefault="009F103D" w:rsidP="009F103D"/>
    <w:p w:rsidR="00DD0A5C" w:rsidRDefault="00DD0A5C" w:rsidP="00DD0A5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more technologies than just HTML5 that complement JavaScript and make</w:t>
      </w:r>
    </w:p>
    <w:p w:rsidR="004C5385" w:rsidRDefault="00DD0A5C" w:rsidP="00DD0A5C">
      <w:r>
        <w:rPr>
          <w:rFonts w:ascii="MinionPro-Regular" w:eastAsia="MinionPro-Regular" w:cs="MinionPro-Regular"/>
          <w:sz w:val="21"/>
          <w:szCs w:val="21"/>
        </w:rPr>
        <w:t>the language more useful:</w:t>
      </w:r>
    </w:p>
    <w:p w:rsidR="009F103D" w:rsidRDefault="009F103D" w:rsidP="009F103D">
      <w:r>
        <w:rPr>
          <w:rFonts w:hint="eastAsia"/>
        </w:rPr>
        <w:t>不止</w:t>
      </w:r>
      <w:r>
        <w:rPr>
          <w:rFonts w:hint="eastAsia"/>
        </w:rPr>
        <w:t>HTML5</w:t>
      </w:r>
      <w:r>
        <w:rPr>
          <w:rFonts w:hint="eastAsia"/>
        </w:rPr>
        <w:t>，还有更多技术补充了</w:t>
      </w:r>
      <w:r>
        <w:rPr>
          <w:rFonts w:hint="eastAsia"/>
        </w:rPr>
        <w:t>JavaScript</w:t>
      </w:r>
      <w:r>
        <w:rPr>
          <w:rFonts w:hint="eastAsia"/>
        </w:rPr>
        <w:t>，让</w:t>
      </w:r>
      <w:r>
        <w:rPr>
          <w:rFonts w:hint="eastAsia"/>
        </w:rPr>
        <w:t>JavaScript</w:t>
      </w:r>
      <w:r w:rsidR="00826A68">
        <w:rPr>
          <w:rFonts w:hint="eastAsia"/>
        </w:rPr>
        <w:t>语言</w:t>
      </w:r>
      <w:r>
        <w:rPr>
          <w:rFonts w:hint="eastAsia"/>
        </w:rPr>
        <w:t>更加有用：</w:t>
      </w:r>
    </w:p>
    <w:p w:rsidR="009F103D" w:rsidRDefault="009F103D" w:rsidP="009F103D"/>
    <w:p w:rsidR="00850FE2" w:rsidRDefault="00F76219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Libraries</w:t>
      </w:r>
    </w:p>
    <w:p w:rsidR="009F103D" w:rsidRPr="00B77996" w:rsidRDefault="009F103D" w:rsidP="009F103D">
      <w:pPr>
        <w:rPr>
          <w:b/>
        </w:rPr>
      </w:pPr>
      <w:r w:rsidRPr="00B77996">
        <w:rPr>
          <w:rFonts w:hint="eastAsia"/>
          <w:b/>
        </w:rPr>
        <w:t>库：</w:t>
      </w:r>
    </w:p>
    <w:p w:rsidR="009F103D" w:rsidRDefault="009F103D" w:rsidP="009F103D"/>
    <w:p w:rsidR="00415DA6" w:rsidRDefault="007A0721" w:rsidP="00766E3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JavaScript has an abundance of libraries, which enable you to complete tasks ranging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from parsing JavaScript 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Esprima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 to processing and displaying PDF files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PDF.js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</w:t>
      </w:r>
    </w:p>
    <w:p w:rsidR="009F103D" w:rsidRDefault="007E3E84" w:rsidP="009F103D">
      <w:r>
        <w:rPr>
          <w:rFonts w:hint="eastAsia"/>
        </w:rPr>
        <w:t>J</w:t>
      </w:r>
      <w:r w:rsidR="009F103D">
        <w:rPr>
          <w:rFonts w:hint="eastAsia"/>
        </w:rPr>
        <w:t>avaScript</w:t>
      </w:r>
      <w:r w:rsidR="009F103D">
        <w:rPr>
          <w:rFonts w:hint="eastAsia"/>
        </w:rPr>
        <w:t>有丰富的库，可以完成从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解析（通过</w:t>
      </w:r>
      <w:r w:rsidR="009F103D">
        <w:rPr>
          <w:rFonts w:hint="eastAsia"/>
        </w:rPr>
        <w:t>[Esprima](http://esprima.org/)</w:t>
      </w:r>
      <w:r w:rsidR="00862F86">
        <w:rPr>
          <w:rFonts w:hint="eastAsia"/>
        </w:rPr>
        <w:t>）到处理并</w:t>
      </w:r>
      <w:r w:rsidR="009F103D">
        <w:rPr>
          <w:rFonts w:hint="eastAsia"/>
        </w:rPr>
        <w:t>显示</w:t>
      </w:r>
      <w:r w:rsidR="009F103D">
        <w:rPr>
          <w:rFonts w:hint="eastAsia"/>
        </w:rPr>
        <w:t>PDF</w:t>
      </w:r>
      <w:r w:rsidR="009F103D">
        <w:rPr>
          <w:rFonts w:hint="eastAsia"/>
        </w:rPr>
        <w:t>文件（通过</w:t>
      </w:r>
      <w:r w:rsidR="009F103D">
        <w:rPr>
          <w:rFonts w:hint="eastAsia"/>
        </w:rPr>
        <w:t>[PDF.js](https://github.com/mozilla/pdf.js)</w:t>
      </w:r>
      <w:r w:rsidR="009F103D">
        <w:rPr>
          <w:rFonts w:hint="eastAsia"/>
        </w:rPr>
        <w:t>）等任务。</w:t>
      </w:r>
    </w:p>
    <w:p w:rsidR="009F103D" w:rsidRDefault="009F103D" w:rsidP="009F103D"/>
    <w:p w:rsidR="0002718A" w:rsidRDefault="00232184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Node.js</w:t>
      </w:r>
    </w:p>
    <w:p w:rsidR="009F103D" w:rsidRPr="00BF3869" w:rsidRDefault="009F103D" w:rsidP="009F103D">
      <w:pPr>
        <w:rPr>
          <w:b/>
        </w:rPr>
      </w:pPr>
      <w:r w:rsidRPr="00BF3869">
        <w:rPr>
          <w:b/>
        </w:rPr>
        <w:t>Node</w:t>
      </w:r>
      <w:r w:rsidR="00BF3869" w:rsidRPr="00BF3869">
        <w:rPr>
          <w:b/>
        </w:rPr>
        <w:t>.js</w:t>
      </w:r>
    </w:p>
    <w:p w:rsidR="009F103D" w:rsidRDefault="009F103D" w:rsidP="009F103D"/>
    <w:p w:rsidR="00254BAA" w:rsidRDefault="00254BAA" w:rsidP="00176C98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Node.js platform lets you write server-side code and shell scripts (build tools,</w:t>
      </w:r>
      <w:r w:rsidR="00176C98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test runners, etc.).</w:t>
      </w:r>
    </w:p>
    <w:p w:rsidR="009F103D" w:rsidRDefault="009F103D" w:rsidP="009F103D">
      <w:r>
        <w:rPr>
          <w:rFonts w:hint="eastAsia"/>
        </w:rPr>
        <w:t>Node.js</w:t>
      </w:r>
      <w:r>
        <w:rPr>
          <w:rFonts w:hint="eastAsia"/>
        </w:rPr>
        <w:t>平台让你可以编写服务器端代码和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build</w:t>
      </w:r>
      <w:r>
        <w:rPr>
          <w:rFonts w:hint="eastAsia"/>
        </w:rPr>
        <w:t>工具，测试工具等等）。</w:t>
      </w:r>
    </w:p>
    <w:p w:rsidR="009F103D" w:rsidRDefault="009F103D" w:rsidP="009F103D"/>
    <w:p w:rsidR="00E914D0" w:rsidRDefault="00E914D0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JSON (JavaScript Object Notation, covered in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Chapter 22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:rsidR="009F103D" w:rsidRPr="00B44271" w:rsidRDefault="00A14C2E" w:rsidP="009F103D">
      <w:pPr>
        <w:rPr>
          <w:b/>
        </w:rPr>
      </w:pPr>
      <w:r>
        <w:rPr>
          <w:rFonts w:hint="eastAsia"/>
          <w:b/>
        </w:rPr>
        <w:t>J</w:t>
      </w:r>
      <w:r w:rsidR="009F103D" w:rsidRPr="00B44271">
        <w:rPr>
          <w:rFonts w:hint="eastAsia"/>
          <w:b/>
        </w:rPr>
        <w:t>SON</w:t>
      </w:r>
      <w:r w:rsidR="009F103D" w:rsidRPr="00B44271">
        <w:rPr>
          <w:rFonts w:hint="eastAsia"/>
          <w:b/>
        </w:rPr>
        <w:t>（</w:t>
      </w:r>
      <w:r w:rsidR="009F103D" w:rsidRPr="00B44271">
        <w:rPr>
          <w:rFonts w:hint="eastAsia"/>
          <w:b/>
        </w:rPr>
        <w:t>JavaScript Object Notation</w:t>
      </w:r>
      <w:r w:rsidR="009F103D" w:rsidRPr="00B44271">
        <w:rPr>
          <w:rFonts w:hint="eastAsia"/>
          <w:b/>
        </w:rPr>
        <w:t>，</w:t>
      </w:r>
      <w:r w:rsidR="00742B8A">
        <w:rPr>
          <w:rFonts w:hint="eastAsia"/>
          <w:b/>
        </w:rPr>
        <w:t>JavaScript</w:t>
      </w:r>
      <w:r w:rsidR="00742B8A">
        <w:rPr>
          <w:rFonts w:hint="eastAsia"/>
          <w:b/>
        </w:rPr>
        <w:t>对象标注，</w:t>
      </w:r>
      <w:r w:rsidR="009F103D" w:rsidRPr="00B44271">
        <w:rPr>
          <w:rFonts w:hint="eastAsia"/>
          <w:b/>
        </w:rPr>
        <w:t>见第</w:t>
      </w:r>
      <w:r w:rsidR="009F103D" w:rsidRPr="00B44271">
        <w:rPr>
          <w:rFonts w:hint="eastAsia"/>
          <w:b/>
        </w:rPr>
        <w:t>22</w:t>
      </w:r>
      <w:r w:rsidR="009F103D" w:rsidRPr="00B44271">
        <w:rPr>
          <w:rFonts w:hint="eastAsia"/>
          <w:b/>
        </w:rPr>
        <w:t>章）</w:t>
      </w:r>
    </w:p>
    <w:p w:rsidR="009F103D" w:rsidRDefault="009F103D" w:rsidP="009F103D"/>
    <w:p w:rsidR="00DF6CC0" w:rsidRDefault="00DF6CC0" w:rsidP="00DF6CC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JSON is a data format rooted in JavaScript that has become popular for exchanging</w:t>
      </w:r>
    </w:p>
    <w:p w:rsidR="00C17481" w:rsidRDefault="00DF6CC0" w:rsidP="00DF6CC0">
      <w:r>
        <w:rPr>
          <w:rFonts w:ascii="MinionPro-Regular" w:eastAsia="MinionPro-Regular" w:cs="MinionPro-Regular"/>
          <w:sz w:val="21"/>
          <w:szCs w:val="21"/>
        </w:rPr>
        <w:t>data on the Web (e.g., the results of web services).</w:t>
      </w:r>
    </w:p>
    <w:p w:rsidR="009F103D" w:rsidRDefault="009F103D" w:rsidP="009F103D">
      <w:r>
        <w:rPr>
          <w:rFonts w:hint="eastAsia"/>
        </w:rPr>
        <w:t>JSON</w:t>
      </w:r>
      <w:r w:rsidR="00A0590A">
        <w:rPr>
          <w:rFonts w:hint="eastAsia"/>
        </w:rPr>
        <w:t>是</w:t>
      </w:r>
      <w:r w:rsidR="00CC1D4E">
        <w:rPr>
          <w:rFonts w:hint="eastAsia"/>
        </w:rPr>
        <w:t>扎根在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292AA6">
        <w:rPr>
          <w:rFonts w:hint="eastAsia"/>
        </w:rPr>
        <w:t>数据</w:t>
      </w:r>
      <w:r>
        <w:rPr>
          <w:rFonts w:hint="eastAsia"/>
        </w:rPr>
        <w:t>格式，</w:t>
      </w:r>
      <w:r w:rsidR="00E24195">
        <w:rPr>
          <w:rFonts w:hint="eastAsia"/>
        </w:rPr>
        <w:t>因为用于</w:t>
      </w:r>
      <w:r>
        <w:rPr>
          <w:rFonts w:hint="eastAsia"/>
        </w:rPr>
        <w:t>Web</w:t>
      </w:r>
      <w:r>
        <w:rPr>
          <w:rFonts w:hint="eastAsia"/>
        </w:rPr>
        <w:t>数据</w:t>
      </w:r>
      <w:r w:rsidR="006208FA">
        <w:rPr>
          <w:rFonts w:hint="eastAsia"/>
        </w:rPr>
        <w:t>的</w:t>
      </w:r>
      <w:r>
        <w:rPr>
          <w:rFonts w:hint="eastAsia"/>
        </w:rPr>
        <w:t>交换</w:t>
      </w:r>
      <w:r w:rsidR="006208FA">
        <w:rPr>
          <w:rFonts w:hint="eastAsia"/>
        </w:rPr>
        <w:t>而流行</w:t>
      </w:r>
      <w:r w:rsidR="00591EE0">
        <w:rPr>
          <w:rFonts w:hint="eastAsia"/>
        </w:rPr>
        <w:t>起来</w:t>
      </w:r>
      <w:r>
        <w:rPr>
          <w:rFonts w:hint="eastAsia"/>
        </w:rPr>
        <w:t>（例如：</w:t>
      </w:r>
      <w:r>
        <w:rPr>
          <w:rFonts w:hint="eastAsia"/>
        </w:rPr>
        <w:t>web</w:t>
      </w:r>
      <w:r>
        <w:rPr>
          <w:rFonts w:hint="eastAsia"/>
        </w:rPr>
        <w:t>服务的结果）。</w:t>
      </w:r>
    </w:p>
    <w:p w:rsidR="009F103D" w:rsidRDefault="009F103D" w:rsidP="009F103D"/>
    <w:p w:rsidR="00830F90" w:rsidRDefault="00A57495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NoSQL databases (such as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 xml:space="preserve">CouchDB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MongoDB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:rsidR="009F103D" w:rsidRPr="00FF53F7" w:rsidRDefault="009F103D" w:rsidP="009F103D">
      <w:pPr>
        <w:rPr>
          <w:b/>
        </w:rPr>
      </w:pPr>
      <w:r w:rsidRPr="00FF53F7">
        <w:rPr>
          <w:rFonts w:hint="eastAsia"/>
          <w:b/>
        </w:rPr>
        <w:t>NoSQL</w:t>
      </w:r>
      <w:r w:rsidRPr="00FF53F7">
        <w:rPr>
          <w:rFonts w:hint="eastAsia"/>
          <w:b/>
        </w:rPr>
        <w:t>数据库（例如</w:t>
      </w:r>
      <w:r w:rsidRPr="00FF53F7">
        <w:rPr>
          <w:rFonts w:hint="eastAsia"/>
          <w:b/>
        </w:rPr>
        <w:t>[CouchDB](http://couchdb.apache.org/)</w:t>
      </w:r>
      <w:r w:rsidRPr="00FF53F7">
        <w:rPr>
          <w:rFonts w:hint="eastAsia"/>
          <w:b/>
        </w:rPr>
        <w:t>和</w:t>
      </w:r>
      <w:r w:rsidRPr="00FF53F7">
        <w:rPr>
          <w:rFonts w:hint="eastAsia"/>
          <w:b/>
        </w:rPr>
        <w:t>[MongoDB](http://www.mongodb.org/)</w:t>
      </w:r>
      <w:r w:rsidRPr="00FF53F7">
        <w:rPr>
          <w:rFonts w:hint="eastAsia"/>
          <w:b/>
        </w:rPr>
        <w:t>）</w:t>
      </w:r>
    </w:p>
    <w:p w:rsidR="009F103D" w:rsidRDefault="009F103D" w:rsidP="009F103D"/>
    <w:p w:rsidR="00173709" w:rsidRDefault="00173709" w:rsidP="009F103D">
      <w:r>
        <w:rPr>
          <w:rFonts w:ascii="MinionPro-Regular" w:eastAsia="MinionPro-Regular" w:cs="MinionPro-Regular"/>
          <w:sz w:val="21"/>
          <w:szCs w:val="21"/>
        </w:rPr>
        <w:t>These databases tightly integrate JSON and JavaScript</w:t>
      </w:r>
    </w:p>
    <w:p w:rsidR="00FF22E5" w:rsidRDefault="00F1216B" w:rsidP="009F103D">
      <w:r>
        <w:t>这些数据库将</w:t>
      </w:r>
      <w:r>
        <w:t>JSON</w:t>
      </w:r>
      <w:r>
        <w:t>和</w:t>
      </w:r>
      <w:r>
        <w:t>JavaScript</w:t>
      </w:r>
      <w:r w:rsidR="007D575E">
        <w:t>紧密结合在</w:t>
      </w:r>
      <w:r>
        <w:t>了一起</w:t>
      </w:r>
      <w:r>
        <w:rPr>
          <w:rFonts w:hint="eastAsia"/>
        </w:rPr>
        <w:t>。</w:t>
      </w:r>
    </w:p>
    <w:p w:rsidR="00FF22E5" w:rsidRDefault="00FF22E5" w:rsidP="009F103D"/>
    <w:p w:rsidR="00305350" w:rsidRDefault="00A62028" w:rsidP="001E3BE8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Good Tools?</w:t>
      </w:r>
    </w:p>
    <w:p w:rsidR="009F103D" w:rsidRDefault="009F103D" w:rsidP="001E3BE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是否有好工具？</w:t>
      </w:r>
    </w:p>
    <w:p w:rsidR="009F103D" w:rsidRDefault="009F103D" w:rsidP="009F103D"/>
    <w:p w:rsidR="00EA3AAB" w:rsidRDefault="00EA3AAB" w:rsidP="00EA3AA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JavaScript is getting better build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Grunt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) and test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mocha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Node.js makes it possible to run these kinds of tools via a shell (and not only in the browser).</w:t>
      </w:r>
      <w:r w:rsidR="007E641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One risk in this area is fragmentation, as we are progressively getting too many of these</w:t>
      </w:r>
    </w:p>
    <w:p w:rsidR="00EA3AAB" w:rsidRDefault="00EA3AAB" w:rsidP="00EA3AAB">
      <w:r>
        <w:rPr>
          <w:rFonts w:ascii="MinionPro-Regular" w:eastAsia="MinionPro-Regular" w:cs="MinionPro-Regular"/>
          <w:color w:val="000000"/>
          <w:sz w:val="21"/>
          <w:szCs w:val="21"/>
        </w:rPr>
        <w:t>tools.</w:t>
      </w:r>
    </w:p>
    <w:p w:rsidR="009F103D" w:rsidRDefault="009F103D" w:rsidP="009F103D">
      <w:r>
        <w:rPr>
          <w:rFonts w:hint="eastAsia"/>
        </w:rPr>
        <w:t>JavaScript</w:t>
      </w:r>
      <w:r w:rsidR="00CB6E32">
        <w:rPr>
          <w:rFonts w:hint="eastAsia"/>
        </w:rPr>
        <w:t>有</w:t>
      </w:r>
      <w:r w:rsidR="00C4246A">
        <w:rPr>
          <w:rFonts w:hint="eastAsia"/>
        </w:rPr>
        <w:t>越来越好</w:t>
      </w:r>
      <w:r w:rsidR="00F82AA1">
        <w:rPr>
          <w:rFonts w:hint="eastAsia"/>
        </w:rPr>
        <w:t>的</w:t>
      </w:r>
      <w:r w:rsidR="00F82AA1">
        <w:rPr>
          <w:rFonts w:hint="eastAsia"/>
        </w:rPr>
        <w:t>build</w:t>
      </w:r>
      <w:r>
        <w:rPr>
          <w:rFonts w:hint="eastAsia"/>
        </w:rPr>
        <w:t>工具（例如：</w:t>
      </w:r>
      <w:r>
        <w:rPr>
          <w:rFonts w:hint="eastAsia"/>
        </w:rPr>
        <w:t>[Grunt](http://gruntjs.com/)</w:t>
      </w:r>
      <w:r>
        <w:rPr>
          <w:rFonts w:hint="eastAsia"/>
        </w:rPr>
        <w:t>）和测试工具（例如：</w:t>
      </w:r>
      <w:r w:rsidR="007956C5">
        <w:rPr>
          <w:rFonts w:hint="eastAsia"/>
        </w:rPr>
        <w:t>[mo</w:t>
      </w:r>
      <w:r>
        <w:rPr>
          <w:rFonts w:hint="eastAsia"/>
        </w:rPr>
        <w:t>cha](http://visionmedia.github.io/mocha/)</w:t>
      </w:r>
      <w:r>
        <w:rPr>
          <w:rFonts w:hint="eastAsia"/>
        </w:rPr>
        <w:t>）。</w:t>
      </w:r>
      <w:r>
        <w:rPr>
          <w:rFonts w:hint="eastAsia"/>
        </w:rPr>
        <w:t>Node.js</w:t>
      </w:r>
      <w:r>
        <w:rPr>
          <w:rFonts w:hint="eastAsia"/>
        </w:rPr>
        <w:t>使得通过</w:t>
      </w:r>
      <w:r>
        <w:rPr>
          <w:rFonts w:hint="eastAsia"/>
        </w:rPr>
        <w:t>shell</w:t>
      </w:r>
      <w:r w:rsidR="00BD4287">
        <w:rPr>
          <w:rFonts w:hint="eastAsia"/>
        </w:rPr>
        <w:t>（而不只是浏览器）运行</w:t>
      </w:r>
      <w:r w:rsidR="00454C12">
        <w:rPr>
          <w:rFonts w:hint="eastAsia"/>
        </w:rPr>
        <w:t>工具成为可能。</w:t>
      </w:r>
      <w:r w:rsidR="00F337B9">
        <w:rPr>
          <w:rFonts w:hint="eastAsia"/>
        </w:rPr>
        <w:t>该</w:t>
      </w:r>
      <w:r w:rsidR="000E19EC">
        <w:rPr>
          <w:rFonts w:hint="eastAsia"/>
        </w:rPr>
        <w:t>领域的</w:t>
      </w:r>
      <w:r>
        <w:rPr>
          <w:rFonts w:hint="eastAsia"/>
        </w:rPr>
        <w:t>风险在于碎片化，因为</w:t>
      </w:r>
      <w:r w:rsidR="00D40F18">
        <w:rPr>
          <w:rFonts w:hint="eastAsia"/>
        </w:rPr>
        <w:t>我们</w:t>
      </w:r>
      <w:r w:rsidR="00C36C20">
        <w:rPr>
          <w:rFonts w:hint="eastAsia"/>
        </w:rPr>
        <w:t>渐渐地</w:t>
      </w:r>
      <w:r>
        <w:rPr>
          <w:rFonts w:hint="eastAsia"/>
        </w:rPr>
        <w:t>地有了太多这样的工具。</w:t>
      </w:r>
    </w:p>
    <w:p w:rsidR="009F103D" w:rsidRDefault="009F103D" w:rsidP="009F103D"/>
    <w:p w:rsidR="008443BF" w:rsidRDefault="00F552DB" w:rsidP="008C464D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 JavaScript IDE space is still nascent, but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quickly growing up. The complexity and dynamism of web development make this space a fertile ground for innovation.</w:t>
      </w:r>
      <w:r w:rsidR="008C464D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Two open source examples are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Brackets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Light Table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:rsidR="009F103D" w:rsidRDefault="009F103D" w:rsidP="009F103D">
      <w:r>
        <w:rPr>
          <w:rFonts w:hint="eastAsia"/>
        </w:rPr>
        <w:t>JavaScript IDE</w:t>
      </w:r>
      <w:r w:rsidR="00670B94">
        <w:rPr>
          <w:rFonts w:hint="eastAsia"/>
        </w:rPr>
        <w:t>领域</w:t>
      </w:r>
      <w:r w:rsidR="00EC7244">
        <w:rPr>
          <w:rFonts w:hint="eastAsia"/>
        </w:rPr>
        <w:t>仍处于初期</w:t>
      </w:r>
      <w:r w:rsidR="000429CF">
        <w:rPr>
          <w:rFonts w:hint="eastAsia"/>
        </w:rPr>
        <w:t>，</w:t>
      </w:r>
      <w:r>
        <w:rPr>
          <w:rFonts w:hint="eastAsia"/>
        </w:rPr>
        <w:t>但是也在快速发展。</w:t>
      </w:r>
      <w:r>
        <w:rPr>
          <w:rFonts w:hint="eastAsia"/>
        </w:rPr>
        <w:t>web</w:t>
      </w:r>
      <w:r>
        <w:rPr>
          <w:rFonts w:hint="eastAsia"/>
        </w:rPr>
        <w:t>开发的复杂性和动态性让这个领域成为了创新的沃土。两个开源实例为</w:t>
      </w:r>
      <w:r>
        <w:rPr>
          <w:rFonts w:hint="eastAsia"/>
        </w:rPr>
        <w:t>[Brackets](http://brackets.io/)</w:t>
      </w:r>
      <w:r>
        <w:rPr>
          <w:rFonts w:hint="eastAsia"/>
        </w:rPr>
        <w:t>和</w:t>
      </w:r>
      <w:r>
        <w:rPr>
          <w:rFonts w:hint="eastAsia"/>
        </w:rPr>
        <w:t>[Light Table](http://www.lighttable.com/)</w:t>
      </w:r>
      <w:r>
        <w:rPr>
          <w:rFonts w:hint="eastAsia"/>
        </w:rPr>
        <w:t>。</w:t>
      </w:r>
    </w:p>
    <w:p w:rsidR="009F103D" w:rsidRDefault="009F103D" w:rsidP="009F103D"/>
    <w:p w:rsidR="00B17135" w:rsidRDefault="00B17135" w:rsidP="009F103D"/>
    <w:p w:rsidR="00A51FE3" w:rsidRDefault="00A51FE3" w:rsidP="00A51FE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Additionally, browsers are becoming increasingly capable development environments.</w:t>
      </w:r>
    </w:p>
    <w:p w:rsidR="00B17135" w:rsidRDefault="00A51FE3" w:rsidP="007263C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Chrome, in particular, has made impressive progress recently. It will be interesting to</w:t>
      </w:r>
      <w:r w:rsidR="007263C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see how much more IDEs and browsers will be integrated in the future.</w:t>
      </w:r>
    </w:p>
    <w:p w:rsidR="009F103D" w:rsidRDefault="009F103D" w:rsidP="009F103D">
      <w:r>
        <w:rPr>
          <w:rFonts w:hint="eastAsia"/>
        </w:rPr>
        <w:t>此外，浏览器也变成了越来越有用的开发环境。尤其是</w:t>
      </w:r>
      <w:r>
        <w:rPr>
          <w:rFonts w:hint="eastAsia"/>
        </w:rPr>
        <w:t>Chrome</w:t>
      </w:r>
      <w:r>
        <w:rPr>
          <w:rFonts w:hint="eastAsia"/>
        </w:rPr>
        <w:t>，最近又有一些引人注目</w:t>
      </w:r>
      <w:r w:rsidR="00172C8B">
        <w:rPr>
          <w:rFonts w:hint="eastAsia"/>
        </w:rPr>
        <w:t>的进展。</w:t>
      </w:r>
      <w:r w:rsidR="008F6230">
        <w:rPr>
          <w:rFonts w:hint="eastAsia"/>
        </w:rPr>
        <w:t>未来</w:t>
      </w:r>
      <w:r>
        <w:rPr>
          <w:rFonts w:hint="eastAsia"/>
        </w:rPr>
        <w:t>IDE</w:t>
      </w:r>
      <w:r>
        <w:rPr>
          <w:rFonts w:hint="eastAsia"/>
        </w:rPr>
        <w:t>和浏览器</w:t>
      </w:r>
      <w:r w:rsidR="00C80997">
        <w:rPr>
          <w:rFonts w:hint="eastAsia"/>
        </w:rPr>
        <w:t>之间的</w:t>
      </w:r>
      <w:r>
        <w:rPr>
          <w:rFonts w:hint="eastAsia"/>
        </w:rPr>
        <w:t>集成</w:t>
      </w:r>
      <w:r w:rsidR="00EA060F">
        <w:rPr>
          <w:rFonts w:hint="eastAsia"/>
        </w:rPr>
        <w:t>度有多高将</w:t>
      </w:r>
      <w:r>
        <w:rPr>
          <w:rFonts w:hint="eastAsia"/>
        </w:rPr>
        <w:t>是很有趣的事情。</w:t>
      </w:r>
    </w:p>
    <w:p w:rsidR="009F103D" w:rsidRDefault="009F103D" w:rsidP="009F103D"/>
    <w:p w:rsidR="00A47301" w:rsidRDefault="00A47301" w:rsidP="00E7492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Fast Enough?</w:t>
      </w:r>
    </w:p>
    <w:p w:rsidR="009F103D" w:rsidRDefault="009F103D" w:rsidP="00E7492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是否够快？</w:t>
      </w:r>
    </w:p>
    <w:p w:rsidR="009F103D" w:rsidRDefault="009F103D" w:rsidP="009F103D"/>
    <w:p w:rsidR="009053DC" w:rsidRDefault="009053DC" w:rsidP="00222261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JavaScript engines have made tremendous progress, evolving from slow interpreters to</w:t>
      </w:r>
      <w:r w:rsidR="009A7AB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fast just-in-time compilers. They are now fast enough for most applications. Furthermore,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new ideas are already in development to make JavaScript fast enough for the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remaining applications:</w:t>
      </w:r>
    </w:p>
    <w:p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引擎</w:t>
      </w:r>
      <w:r w:rsidR="008D7672">
        <w:rPr>
          <w:rFonts w:hint="eastAsia"/>
        </w:rPr>
        <w:t>已经取得了巨大的进步</w:t>
      </w:r>
      <w:r>
        <w:rPr>
          <w:rFonts w:hint="eastAsia"/>
        </w:rPr>
        <w:t>，从缓慢的解释器进化成了快速的实时（</w:t>
      </w:r>
      <w:r>
        <w:rPr>
          <w:rFonts w:hint="eastAsia"/>
        </w:rPr>
        <w:t>just-in-time</w:t>
      </w:r>
      <w:r>
        <w:rPr>
          <w:rFonts w:hint="eastAsia"/>
        </w:rPr>
        <w:t>）编译器。</w:t>
      </w:r>
      <w:r w:rsidR="00236CFA">
        <w:rPr>
          <w:rFonts w:hint="eastAsia"/>
        </w:rPr>
        <w:t>现在</w:t>
      </w:r>
      <w:r>
        <w:rPr>
          <w:rFonts w:hint="eastAsia"/>
        </w:rPr>
        <w:t>JavaScript</w:t>
      </w:r>
      <w:r>
        <w:rPr>
          <w:rFonts w:hint="eastAsia"/>
        </w:rPr>
        <w:t>引擎</w:t>
      </w:r>
      <w:r w:rsidR="00236CFA">
        <w:rPr>
          <w:rFonts w:hint="eastAsia"/>
        </w:rPr>
        <w:t>的速度已经快到</w:t>
      </w:r>
      <w:r w:rsidR="00791A77">
        <w:rPr>
          <w:rFonts w:hint="eastAsia"/>
        </w:rPr>
        <w:t>足以</w:t>
      </w:r>
      <w:r w:rsidR="00236CFA">
        <w:rPr>
          <w:rFonts w:hint="eastAsia"/>
        </w:rPr>
        <w:t>满足</w:t>
      </w:r>
      <w:r>
        <w:rPr>
          <w:rFonts w:hint="eastAsia"/>
        </w:rPr>
        <w:t>大部分应用。</w:t>
      </w:r>
      <w:r w:rsidR="003C1E54">
        <w:rPr>
          <w:rFonts w:hint="eastAsia"/>
        </w:rPr>
        <w:t>而且</w:t>
      </w:r>
      <w:r>
        <w:rPr>
          <w:rFonts w:hint="eastAsia"/>
        </w:rPr>
        <w:t>，</w:t>
      </w:r>
      <w:r w:rsidR="00F7683C">
        <w:rPr>
          <w:rFonts w:hint="eastAsia"/>
        </w:rPr>
        <w:t>还有</w:t>
      </w:r>
      <w:r>
        <w:rPr>
          <w:rFonts w:hint="eastAsia"/>
        </w:rPr>
        <w:t>一些新</w:t>
      </w:r>
      <w:r w:rsidR="0000379E">
        <w:rPr>
          <w:rFonts w:hint="eastAsia"/>
        </w:rPr>
        <w:t>特性</w:t>
      </w:r>
      <w:r>
        <w:rPr>
          <w:rFonts w:hint="eastAsia"/>
        </w:rPr>
        <w:t>正在开发，</w:t>
      </w:r>
      <w:r w:rsidR="00CC7491">
        <w:rPr>
          <w:rFonts w:hint="eastAsia"/>
        </w:rPr>
        <w:t>让</w:t>
      </w:r>
      <w:r w:rsidR="00CC7491">
        <w:rPr>
          <w:rFonts w:hint="eastAsia"/>
        </w:rPr>
        <w:t>JavaScript</w:t>
      </w:r>
      <w:r w:rsidR="00CC7491">
        <w:rPr>
          <w:rFonts w:hint="eastAsia"/>
        </w:rPr>
        <w:t>的速度能够满足剩下的应用</w:t>
      </w:r>
      <w:r>
        <w:rPr>
          <w:rFonts w:hint="eastAsia"/>
        </w:rPr>
        <w:t>：</w:t>
      </w:r>
    </w:p>
    <w:p w:rsidR="009F103D" w:rsidRDefault="009F103D" w:rsidP="009F103D"/>
    <w:p w:rsidR="00B835D5" w:rsidRDefault="00B835D5" w:rsidP="0089784C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asm.js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a (very static) subset of JavaScript that runs fast on current engines, approximately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70% as fast as compiled C++. It can, for example, be used to implement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performance-critical algorithmic parts of web applications. It has also been used to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port C++-based games to the web platform.</w:t>
      </w:r>
    </w:p>
    <w:p w:rsidR="009F103D" w:rsidRDefault="009F103D" w:rsidP="009F103D">
      <w:r>
        <w:rPr>
          <w:rFonts w:hint="eastAsia"/>
        </w:rPr>
        <w:t>*   [asm.js](http://asmjs.org/)</w:t>
      </w:r>
      <w:r>
        <w:rPr>
          <w:rFonts w:hint="eastAsia"/>
        </w:rPr>
        <w:t>是</w:t>
      </w:r>
      <w:r>
        <w:rPr>
          <w:rFonts w:hint="eastAsia"/>
        </w:rPr>
        <w:t>JavaScript</w:t>
      </w:r>
      <w:r w:rsidR="001F3A6B">
        <w:rPr>
          <w:rFonts w:hint="eastAsia"/>
        </w:rPr>
        <w:t>（</w:t>
      </w:r>
      <w:r w:rsidR="001F2C7B">
        <w:rPr>
          <w:rFonts w:hint="eastAsia"/>
        </w:rPr>
        <w:t>纯</w:t>
      </w:r>
      <w:r w:rsidR="001F3A6B">
        <w:rPr>
          <w:rFonts w:hint="eastAsia"/>
        </w:rPr>
        <w:t>静态）的子集，在</w:t>
      </w:r>
      <w:r w:rsidR="005F024D">
        <w:rPr>
          <w:rFonts w:hint="eastAsia"/>
        </w:rPr>
        <w:t>目前的</w:t>
      </w:r>
      <w:r w:rsidR="001F3A6B">
        <w:rPr>
          <w:rFonts w:hint="eastAsia"/>
        </w:rPr>
        <w:t>引擎上运行</w:t>
      </w:r>
      <w:r w:rsidR="007915CF">
        <w:rPr>
          <w:rFonts w:hint="eastAsia"/>
        </w:rPr>
        <w:t>迅速，速度大约为</w:t>
      </w:r>
      <w:r>
        <w:rPr>
          <w:rFonts w:hint="eastAsia"/>
        </w:rPr>
        <w:t>编译</w:t>
      </w:r>
      <w:r w:rsidR="007915CF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>C++</w:t>
      </w:r>
      <w:r w:rsidR="004C3601">
        <w:rPr>
          <w:rFonts w:hint="eastAsia"/>
        </w:rPr>
        <w:t>代码</w:t>
      </w:r>
      <w:r>
        <w:rPr>
          <w:rFonts w:hint="eastAsia"/>
        </w:rPr>
        <w:t>的</w:t>
      </w:r>
      <w:r>
        <w:rPr>
          <w:rFonts w:hint="eastAsia"/>
        </w:rPr>
        <w:t>70%</w:t>
      </w:r>
      <w:r>
        <w:rPr>
          <w:rFonts w:hint="eastAsia"/>
        </w:rPr>
        <w:t>。</w:t>
      </w:r>
      <w:r>
        <w:rPr>
          <w:rFonts w:hint="eastAsia"/>
        </w:rPr>
        <w:t>asm.js</w:t>
      </w:r>
      <w:r>
        <w:rPr>
          <w:rFonts w:hint="eastAsia"/>
        </w:rPr>
        <w:t>可以用于实现</w:t>
      </w:r>
      <w:r w:rsidR="001712FD"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B7754">
        <w:rPr>
          <w:rFonts w:hint="eastAsia"/>
        </w:rPr>
        <w:t>中</w:t>
      </w:r>
      <w:r w:rsidR="0026661B">
        <w:rPr>
          <w:rFonts w:hint="eastAsia"/>
        </w:rPr>
        <w:t>的性能关键算法</w:t>
      </w:r>
      <w:r>
        <w:rPr>
          <w:rFonts w:hint="eastAsia"/>
        </w:rPr>
        <w:t>。</w:t>
      </w:r>
      <w:r w:rsidR="00CF36B5">
        <w:t>Asm.js</w:t>
      </w:r>
      <w:r>
        <w:rPr>
          <w:rFonts w:hint="eastAsia"/>
        </w:rPr>
        <w:t>曾被用于</w:t>
      </w:r>
      <w:r w:rsidR="00B94BAC">
        <w:rPr>
          <w:rFonts w:hint="eastAsia"/>
        </w:rPr>
        <w:t>移植</w:t>
      </w:r>
      <w:r>
        <w:rPr>
          <w:rFonts w:hint="eastAsia"/>
        </w:rPr>
        <w:t>基于</w:t>
      </w:r>
      <w:r>
        <w:rPr>
          <w:rFonts w:hint="eastAsia"/>
        </w:rPr>
        <w:t>C++</w:t>
      </w:r>
      <w:r w:rsidR="00B94BAC">
        <w:rPr>
          <w:rFonts w:hint="eastAsia"/>
        </w:rPr>
        <w:t>的游戏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平台。</w:t>
      </w:r>
    </w:p>
    <w:p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ParallelJS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parallelizes JavaScript code that uses the new array methods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mapPar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</w:t>
      </w:r>
    </w:p>
    <w:p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filterPar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reducePar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(parallelizable versions of the existing array methods</w:t>
      </w:r>
    </w:p>
    <w:p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map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filter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reduce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In order for parallelization to work, callbacks must be</w:t>
      </w:r>
    </w:p>
    <w:p w:rsidR="00FB42C6" w:rsidRDefault="00261D69" w:rsidP="005113A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written in a special style; the main restriction is that you can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mutate data that hasn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</w:t>
      </w:r>
      <w:r w:rsidR="005113A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been created inside the callbacks.</w:t>
      </w:r>
    </w:p>
    <w:p w:rsidR="009F103D" w:rsidRDefault="009F103D" w:rsidP="009F103D">
      <w:r>
        <w:rPr>
          <w:rFonts w:hint="eastAsia"/>
        </w:rPr>
        <w:t xml:space="preserve">*   </w:t>
      </w:r>
      <w:hyperlink r:id="rId11" w:history="1">
        <w:r w:rsidRPr="00CA1046">
          <w:rPr>
            <w:rStyle w:val="a9"/>
            <w:rFonts w:hint="eastAsia"/>
          </w:rPr>
          <w:t>ParallelJS</w:t>
        </w:r>
      </w:hyperlink>
      <w:r>
        <w:rPr>
          <w:rFonts w:hint="eastAsia"/>
        </w:rPr>
        <w:t>并行化了</w:t>
      </w:r>
      <w:r w:rsidR="00F36274">
        <w:rPr>
          <w:rFonts w:hint="eastAsia"/>
        </w:rPr>
        <w:t>用到</w:t>
      </w:r>
      <w:r w:rsidR="00F91694">
        <w:rPr>
          <w:rFonts w:hint="eastAsia"/>
        </w:rPr>
        <w:t>新</w:t>
      </w:r>
      <w:r w:rsidR="00270488">
        <w:rPr>
          <w:rFonts w:hint="eastAsia"/>
        </w:rPr>
        <w:t>的</w:t>
      </w:r>
      <w:r>
        <w:rPr>
          <w:rFonts w:hint="eastAsia"/>
        </w:rPr>
        <w:t>数组方法</w:t>
      </w:r>
      <w:r>
        <w:rPr>
          <w:rFonts w:hint="eastAsia"/>
        </w:rPr>
        <w:t>mapPar</w:t>
      </w:r>
      <w:r>
        <w:rPr>
          <w:rFonts w:hint="eastAsia"/>
        </w:rPr>
        <w:t>，</w:t>
      </w:r>
      <w:r>
        <w:rPr>
          <w:rFonts w:hint="eastAsia"/>
        </w:rPr>
        <w:t>filterPar</w:t>
      </w:r>
      <w:r>
        <w:rPr>
          <w:rFonts w:hint="eastAsia"/>
        </w:rPr>
        <w:t>以及</w:t>
      </w:r>
      <w:r>
        <w:rPr>
          <w:rFonts w:hint="eastAsia"/>
        </w:rPr>
        <w:t>reducePar</w:t>
      </w:r>
      <w:r w:rsidR="001639E5">
        <w:rPr>
          <w:rFonts w:hint="eastAsia"/>
        </w:rPr>
        <w:t>（已有数组方法</w:t>
      </w:r>
      <w:r w:rsidR="001639E5">
        <w:rPr>
          <w:rFonts w:hint="eastAsia"/>
        </w:rPr>
        <w:t>map</w:t>
      </w:r>
      <w:r w:rsidR="001639E5">
        <w:rPr>
          <w:rFonts w:hint="eastAsia"/>
        </w:rPr>
        <w:t>、</w:t>
      </w:r>
      <w:r w:rsidR="001639E5">
        <w:rPr>
          <w:rFonts w:hint="eastAsia"/>
        </w:rPr>
        <w:t>filter</w:t>
      </w:r>
      <w:r w:rsidR="001639E5">
        <w:rPr>
          <w:rFonts w:hint="eastAsia"/>
        </w:rPr>
        <w:t>和</w:t>
      </w:r>
      <w:r w:rsidR="001639E5">
        <w:rPr>
          <w:rFonts w:hint="eastAsia"/>
        </w:rPr>
        <w:t>reduce</w:t>
      </w:r>
      <w:r w:rsidR="001639E5">
        <w:rPr>
          <w:rFonts w:hint="eastAsia"/>
        </w:rPr>
        <w:t>的可并行版本）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代码。为了让并行化工作，必须编写特殊风格的回调；主要的</w:t>
      </w:r>
      <w:r w:rsidR="00502B3D">
        <w:rPr>
          <w:rFonts w:hint="eastAsia"/>
        </w:rPr>
        <w:t>局限</w:t>
      </w:r>
      <w:r>
        <w:rPr>
          <w:rFonts w:hint="eastAsia"/>
        </w:rPr>
        <w:t>在于不能模拟在回调中还没有创建的数据。</w:t>
      </w:r>
    </w:p>
    <w:p w:rsidR="009F103D" w:rsidRDefault="009F103D" w:rsidP="009F103D"/>
    <w:p w:rsidR="00201789" w:rsidRDefault="00201789" w:rsidP="00F9169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Widely Used?</w:t>
      </w:r>
    </w:p>
    <w:p w:rsidR="009F103D" w:rsidRDefault="009F103D" w:rsidP="00F91694">
      <w:pPr>
        <w:pStyle w:val="2"/>
      </w:pPr>
      <w:r>
        <w:rPr>
          <w:rFonts w:hint="eastAsia"/>
        </w:rPr>
        <w:t>JavaScript</w:t>
      </w:r>
      <w:r w:rsidR="00F91694">
        <w:rPr>
          <w:rFonts w:hint="eastAsia"/>
        </w:rPr>
        <w:t>是否广泛</w:t>
      </w:r>
      <w:r w:rsidR="004D25F4">
        <w:rPr>
          <w:rFonts w:hint="eastAsia"/>
        </w:rPr>
        <w:t>使用</w:t>
      </w:r>
      <w:r>
        <w:rPr>
          <w:rFonts w:hint="eastAsia"/>
        </w:rPr>
        <w:t>？</w:t>
      </w:r>
    </w:p>
    <w:p w:rsidR="009F103D" w:rsidRDefault="009F103D" w:rsidP="009F103D"/>
    <w:p w:rsidR="006C7AFC" w:rsidRDefault="006C5059" w:rsidP="0034060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A language that is widely used normally has two benefits. First, such a language is better</w:t>
      </w:r>
      <w:r w:rsidR="000A692F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documented and supported. Second, more programmers know it, which is important</w:t>
      </w:r>
      <w:r w:rsidR="00340600">
        <w:rPr>
          <w:rFonts w:ascii="MinionPro-Regular" w:eastAsia="MinionPro-Regular" w:cs="MinionPro-Regular"/>
          <w:sz w:val="21"/>
          <w:szCs w:val="21"/>
        </w:rPr>
        <w:t xml:space="preserve"> whenever you need to hire someone or are looking for customers for a tool based on</w:t>
      </w:r>
      <w:r w:rsidR="00B83D74">
        <w:rPr>
          <w:rFonts w:ascii="MinionPro-Regular" w:eastAsia="MinionPro-Regular" w:cs="MinionPro-Regular"/>
          <w:sz w:val="21"/>
          <w:szCs w:val="21"/>
        </w:rPr>
        <w:t xml:space="preserve"> </w:t>
      </w:r>
      <w:r w:rsidR="00340600">
        <w:rPr>
          <w:rFonts w:ascii="MinionPro-Regular" w:eastAsia="MinionPro-Regular" w:cs="MinionPro-Regular"/>
          <w:sz w:val="21"/>
          <w:szCs w:val="21"/>
        </w:rPr>
        <w:t>the language.</w:t>
      </w:r>
    </w:p>
    <w:p w:rsidR="009F103D" w:rsidRDefault="0031788A" w:rsidP="009F103D">
      <w:r>
        <w:rPr>
          <w:rFonts w:hint="eastAsia"/>
        </w:rPr>
        <w:t>一门语言被广泛使用</w:t>
      </w:r>
      <w:r w:rsidR="009F103D">
        <w:rPr>
          <w:rFonts w:hint="eastAsia"/>
        </w:rPr>
        <w:t>有两个好处。首先，这样的语言</w:t>
      </w:r>
      <w:r w:rsidR="00866386">
        <w:rPr>
          <w:rFonts w:hint="eastAsia"/>
        </w:rPr>
        <w:t>有更好</w:t>
      </w:r>
      <w:r w:rsidR="009F103D">
        <w:rPr>
          <w:rFonts w:hint="eastAsia"/>
        </w:rPr>
        <w:t>的文档和支持。</w:t>
      </w:r>
      <w:r w:rsidR="00001BEA">
        <w:rPr>
          <w:rFonts w:hint="eastAsia"/>
        </w:rPr>
        <w:t>其次</w:t>
      </w:r>
      <w:r w:rsidR="009F103D">
        <w:rPr>
          <w:rFonts w:hint="eastAsia"/>
        </w:rPr>
        <w:t>，更多的程序员了解它，这对于无论是招聘还是寻找基于该语言的工具的</w:t>
      </w:r>
      <w:r w:rsidR="00821BE7">
        <w:rPr>
          <w:rFonts w:hint="eastAsia"/>
        </w:rPr>
        <w:t>客户</w:t>
      </w:r>
      <w:r w:rsidR="009F103D">
        <w:rPr>
          <w:rFonts w:hint="eastAsia"/>
        </w:rPr>
        <w:t>都非常重要。</w:t>
      </w:r>
    </w:p>
    <w:p w:rsidR="009F103D" w:rsidRDefault="009F103D" w:rsidP="009F103D"/>
    <w:p w:rsidR="00EF49FC" w:rsidRDefault="00EF49FC" w:rsidP="009F103D">
      <w:r>
        <w:rPr>
          <w:rFonts w:ascii="MinionPro-Regular" w:eastAsia="MinionPro-Regular" w:cs="MinionPro-Regular"/>
          <w:sz w:val="21"/>
          <w:szCs w:val="21"/>
        </w:rPr>
        <w:t>JavaScript is widely used and reaps both of the aforementioned benefits:</w:t>
      </w:r>
    </w:p>
    <w:p w:rsidR="009F103D" w:rsidRDefault="009F103D" w:rsidP="009F103D">
      <w:r>
        <w:rPr>
          <w:rFonts w:hint="eastAsia"/>
        </w:rPr>
        <w:t>JavaScript</w:t>
      </w:r>
      <w:r w:rsidR="001570F9">
        <w:rPr>
          <w:rFonts w:hint="eastAsia"/>
        </w:rPr>
        <w:t>的</w:t>
      </w:r>
      <w:r>
        <w:rPr>
          <w:rFonts w:hint="eastAsia"/>
        </w:rPr>
        <w:t>广泛使用</w:t>
      </w:r>
      <w:r w:rsidR="001570F9">
        <w:rPr>
          <w:rFonts w:hint="eastAsia"/>
        </w:rPr>
        <w:t>收获了</w:t>
      </w:r>
      <w:r>
        <w:rPr>
          <w:rFonts w:hint="eastAsia"/>
        </w:rPr>
        <w:t>以下</w:t>
      </w:r>
      <w:r w:rsidR="007114BA">
        <w:rPr>
          <w:rFonts w:hint="eastAsia"/>
        </w:rPr>
        <w:t>两点</w:t>
      </w:r>
      <w:r>
        <w:rPr>
          <w:rFonts w:hint="eastAsia"/>
        </w:rPr>
        <w:t>优势：</w:t>
      </w:r>
    </w:p>
    <w:p w:rsidR="009F103D" w:rsidRDefault="009F103D" w:rsidP="009F103D"/>
    <w:p w:rsidR="006333FE" w:rsidRDefault="006333FE" w:rsidP="006333F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These days, documentation and support for JavaScript comes in all shapes and sizes:</w:t>
      </w:r>
    </w:p>
    <w:p w:rsidR="006333FE" w:rsidRDefault="006333FE" w:rsidP="006333F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books, podcasts, blog posts, email newsletters, forums, and more.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Chapter 33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points you toward important resources.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现在有各种</w:t>
      </w:r>
      <w:r w:rsidR="005311F3">
        <w:rPr>
          <w:rFonts w:hint="eastAsia"/>
        </w:rPr>
        <w:t>类型和大小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文档和支持：书、播客、</w:t>
      </w:r>
      <w:r w:rsidR="00C61D7C">
        <w:rPr>
          <w:rFonts w:hint="eastAsia"/>
        </w:rPr>
        <w:t>博客</w:t>
      </w:r>
      <w:r>
        <w:rPr>
          <w:rFonts w:hint="eastAsia"/>
        </w:rPr>
        <w:t>文章、电子邮件新闻、论坛等等，第</w:t>
      </w:r>
      <w:r>
        <w:rPr>
          <w:rFonts w:hint="eastAsia"/>
        </w:rPr>
        <w:t>13</w:t>
      </w:r>
      <w:r w:rsidR="009E7D2C">
        <w:rPr>
          <w:rFonts w:hint="eastAsia"/>
        </w:rPr>
        <w:t>章</w:t>
      </w:r>
      <w:r w:rsidR="00851706">
        <w:rPr>
          <w:rFonts w:hint="eastAsia"/>
        </w:rPr>
        <w:t>会将你指向</w:t>
      </w:r>
      <w:r>
        <w:rPr>
          <w:rFonts w:hint="eastAsia"/>
        </w:rPr>
        <w:t>这些重要的资源。</w:t>
      </w:r>
    </w:p>
    <w:p w:rsidR="001B583D" w:rsidRDefault="001B583D" w:rsidP="009F103D"/>
    <w:p w:rsidR="00AF5552" w:rsidRDefault="00AF5552" w:rsidP="00AF55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developers are in great demand, but their ranks are also constantly</w:t>
      </w:r>
    </w:p>
    <w:p w:rsidR="001B583D" w:rsidRDefault="00AF5552" w:rsidP="00AF5552">
      <w:r>
        <w:rPr>
          <w:rFonts w:ascii="MinionPro-Regular" w:eastAsia="MinionPro-Regular" w:cs="MinionPro-Regular"/>
          <w:sz w:val="21"/>
          <w:szCs w:val="21"/>
        </w:rPr>
        <w:t>increasing.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 w:rsidR="008F0ED9">
        <w:rPr>
          <w:rFonts w:hint="eastAsia"/>
        </w:rPr>
        <w:t>开发者的需求旺盛，而且级别</w:t>
      </w:r>
      <w:r>
        <w:rPr>
          <w:rFonts w:hint="eastAsia"/>
        </w:rPr>
        <w:t>也在稳步提升。</w:t>
      </w:r>
    </w:p>
    <w:p w:rsidR="009F103D" w:rsidRDefault="009F103D" w:rsidP="009F103D"/>
    <w:p w:rsidR="0089729A" w:rsidRDefault="0089729A" w:rsidP="001508E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a Future?</w:t>
      </w:r>
    </w:p>
    <w:p w:rsidR="009F103D" w:rsidRDefault="009F103D" w:rsidP="001508E4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是否有未来？</w:t>
      </w:r>
    </w:p>
    <w:p w:rsidR="009F103D" w:rsidRDefault="009F103D" w:rsidP="009F103D"/>
    <w:p w:rsidR="0056378D" w:rsidRDefault="0056378D" w:rsidP="009F103D">
      <w:r>
        <w:rPr>
          <w:rFonts w:ascii="MinionPro-Regular" w:eastAsia="MinionPro-Regular" w:cs="MinionPro-Regular"/>
          <w:sz w:val="21"/>
          <w:szCs w:val="21"/>
        </w:rPr>
        <w:t>Several things indicate that JavaScript has a bright future:</w:t>
      </w:r>
    </w:p>
    <w:p w:rsidR="009F103D" w:rsidRDefault="001B41F3" w:rsidP="009F103D">
      <w:r>
        <w:rPr>
          <w:rFonts w:hint="eastAsia"/>
        </w:rPr>
        <w:t>几件事</w:t>
      </w:r>
      <w:r w:rsidR="009F103D">
        <w:rPr>
          <w:rFonts w:hint="eastAsia"/>
        </w:rPr>
        <w:t>说明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有光明的未来：</w:t>
      </w:r>
    </w:p>
    <w:p w:rsidR="009F103D" w:rsidRDefault="009F103D" w:rsidP="009F103D"/>
    <w:p w:rsidR="00C8445C" w:rsidRDefault="00C8445C" w:rsidP="009F103D">
      <w:r>
        <w:rPr>
          <w:rFonts w:ascii="MinionPro-Regular" w:eastAsia="MinionPro-Regular" w:cs="MinionPro-Regular"/>
          <w:sz w:val="21"/>
          <w:szCs w:val="21"/>
        </w:rPr>
        <w:t>The language is evolving steadily; ECMAScript 6 looks good.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语言稳步进化；</w:t>
      </w:r>
      <w:r>
        <w:rPr>
          <w:rFonts w:hint="eastAsia"/>
        </w:rPr>
        <w:t>ECMAScript6</w:t>
      </w:r>
      <w:r w:rsidR="00004AC6">
        <w:rPr>
          <w:rFonts w:hint="eastAsia"/>
        </w:rPr>
        <w:t>看</w:t>
      </w:r>
      <w:r>
        <w:rPr>
          <w:rFonts w:hint="eastAsia"/>
        </w:rPr>
        <w:t>上去不错。</w:t>
      </w:r>
    </w:p>
    <w:p w:rsidR="00CB1D58" w:rsidRDefault="00CB1D58" w:rsidP="00CB1D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There is much JavaScript-related innovation (e.g., the aforementioned asm.js and</w:t>
      </w:r>
    </w:p>
    <w:p w:rsidR="00C8445C" w:rsidRDefault="00CB1D58" w:rsidP="00CB1D58">
      <w:r>
        <w:rPr>
          <w:rFonts w:ascii="MinionPro-Regular" w:eastAsia="MinionPro-Regular" w:cs="MinionPro-Regular"/>
          <w:sz w:val="21"/>
          <w:szCs w:val="21"/>
        </w:rPr>
        <w:t>ParallelJS, Microsoft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TypeScript, etc.).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有许多与</w:t>
      </w:r>
      <w:r>
        <w:rPr>
          <w:rFonts w:hint="eastAsia"/>
        </w:rPr>
        <w:t>JavaScript</w:t>
      </w:r>
      <w:r>
        <w:rPr>
          <w:rFonts w:hint="eastAsia"/>
        </w:rPr>
        <w:t>相关的创新（例如之前提到的</w:t>
      </w:r>
      <w:r>
        <w:rPr>
          <w:rFonts w:hint="eastAsia"/>
        </w:rPr>
        <w:t>asm.js</w:t>
      </w:r>
      <w:r>
        <w:rPr>
          <w:rFonts w:hint="eastAsia"/>
        </w:rPr>
        <w:t>和</w:t>
      </w:r>
      <w:r>
        <w:rPr>
          <w:rFonts w:hint="eastAsia"/>
        </w:rPr>
        <w:t>ParallelJS,</w:t>
      </w:r>
      <w:r>
        <w:rPr>
          <w:rFonts w:hint="eastAsia"/>
        </w:rPr>
        <w:t>微软的</w:t>
      </w:r>
      <w:r>
        <w:rPr>
          <w:rFonts w:hint="eastAsia"/>
        </w:rPr>
        <w:t>TypeScript</w:t>
      </w:r>
      <w:r>
        <w:rPr>
          <w:rFonts w:hint="eastAsia"/>
        </w:rPr>
        <w:t>等等）</w:t>
      </w:r>
    </w:p>
    <w:p w:rsidR="00CB1D58" w:rsidRDefault="00CB1D58" w:rsidP="009F103D"/>
    <w:p w:rsidR="00CB1D58" w:rsidRDefault="00146DCB" w:rsidP="009F103D">
      <w:r>
        <w:rPr>
          <w:rFonts w:ascii="MinionPro-Regular" w:eastAsia="MinionPro-Regular" w:cs="MinionPro-Regular"/>
          <w:sz w:val="21"/>
          <w:szCs w:val="21"/>
        </w:rPr>
        <w:t>The web platform of which JavaScript is an integral part is maturing rapidly.</w:t>
      </w:r>
    </w:p>
    <w:p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是一个整体的</w:t>
      </w:r>
      <w:r>
        <w:rPr>
          <w:rFonts w:hint="eastAsia"/>
        </w:rPr>
        <w:t>Web</w:t>
      </w:r>
      <w:r>
        <w:rPr>
          <w:rFonts w:hint="eastAsia"/>
        </w:rPr>
        <w:t>平台正快速成熟起来。</w:t>
      </w:r>
    </w:p>
    <w:p w:rsidR="002A2E17" w:rsidRDefault="002A2E17" w:rsidP="009F103D"/>
    <w:p w:rsidR="0014339E" w:rsidRDefault="0014339E" w:rsidP="0014339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is supported by a broad coalition of companies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no single person or</w:t>
      </w:r>
    </w:p>
    <w:p w:rsidR="002A2E17" w:rsidRDefault="0014339E" w:rsidP="0014339E">
      <w:r>
        <w:rPr>
          <w:rFonts w:ascii="MinionPro-Regular" w:eastAsia="MinionPro-Regular" w:cs="MinionPro-Regular"/>
          <w:sz w:val="21"/>
          <w:szCs w:val="21"/>
        </w:rPr>
        <w:t>company controls it.</w:t>
      </w:r>
    </w:p>
    <w:p w:rsidR="009F103D" w:rsidRDefault="009F103D" w:rsidP="009F103D">
      <w:r>
        <w:rPr>
          <w:rFonts w:hint="eastAsia"/>
        </w:rPr>
        <w:t>*   JavaScript</w:t>
      </w:r>
      <w:r w:rsidR="000E6150">
        <w:rPr>
          <w:rFonts w:hint="eastAsia"/>
        </w:rPr>
        <w:t>得到了广泛</w:t>
      </w:r>
      <w:r w:rsidR="00F2748B">
        <w:rPr>
          <w:rFonts w:hint="eastAsia"/>
        </w:rPr>
        <w:t>的</w:t>
      </w:r>
      <w:r>
        <w:rPr>
          <w:rFonts w:hint="eastAsia"/>
        </w:rPr>
        <w:t>公司联盟支持</w:t>
      </w:r>
      <w:r w:rsidR="00F2748B">
        <w:rPr>
          <w:rFonts w:hint="eastAsia"/>
        </w:rPr>
        <w:t>，</w:t>
      </w:r>
      <w:r w:rsidR="00CA6729">
        <w:rPr>
          <w:rFonts w:hint="eastAsia"/>
        </w:rPr>
        <w:t>而</w:t>
      </w:r>
      <w:r w:rsidR="00F2748B">
        <w:rPr>
          <w:rFonts w:hint="eastAsia"/>
        </w:rPr>
        <w:t>不是</w:t>
      </w:r>
      <w:r w:rsidR="00A77C74">
        <w:rPr>
          <w:rFonts w:hint="eastAsia"/>
        </w:rPr>
        <w:t>受</w:t>
      </w:r>
      <w:r>
        <w:rPr>
          <w:rFonts w:hint="eastAsia"/>
        </w:rPr>
        <w:t>单个人或</w:t>
      </w:r>
      <w:r w:rsidR="00AF21E3">
        <w:t>单个</w:t>
      </w:r>
      <w:r>
        <w:rPr>
          <w:rFonts w:hint="eastAsia"/>
        </w:rPr>
        <w:t>公司控制。</w:t>
      </w:r>
    </w:p>
    <w:p w:rsidR="009F103D" w:rsidRDefault="009F103D" w:rsidP="009F103D"/>
    <w:p w:rsidR="00AC6033" w:rsidRDefault="00AC6033" w:rsidP="00BE67B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Conclusion</w:t>
      </w:r>
    </w:p>
    <w:p w:rsidR="009F103D" w:rsidRDefault="009F103D" w:rsidP="00BE67B4">
      <w:pPr>
        <w:pStyle w:val="2"/>
      </w:pPr>
      <w:r>
        <w:rPr>
          <w:rFonts w:hint="eastAsia"/>
        </w:rPr>
        <w:t>总结</w:t>
      </w:r>
      <w:bookmarkStart w:id="11" w:name="_GoBack"/>
      <w:bookmarkEnd w:id="11"/>
    </w:p>
    <w:p w:rsidR="009F103D" w:rsidRDefault="009F103D" w:rsidP="009F103D"/>
    <w:p w:rsidR="0036004A" w:rsidRDefault="0036004A" w:rsidP="00485439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Considering the preceding list of what makes a language attractive, JavaScript is doing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remarkably well. It certainly is not perfect, but at the moment, it is hard to beat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and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things are only getting better.</w:t>
      </w:r>
    </w:p>
    <w:p w:rsidR="004578A3" w:rsidRDefault="00665C45" w:rsidP="009F103D">
      <w:r>
        <w:rPr>
          <w:rFonts w:hint="eastAsia"/>
        </w:rPr>
        <w:t>考虑</w:t>
      </w:r>
      <w:r w:rsidR="009F103D">
        <w:rPr>
          <w:rFonts w:hint="eastAsia"/>
        </w:rPr>
        <w:t>上面</w:t>
      </w:r>
      <w:r>
        <w:rPr>
          <w:rFonts w:hint="eastAsia"/>
        </w:rPr>
        <w:t>列出的语言</w:t>
      </w:r>
      <w:r w:rsidR="009F103D">
        <w:rPr>
          <w:rFonts w:hint="eastAsia"/>
        </w:rPr>
        <w:t>吸引力，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做得非常不错。当然</w:t>
      </w:r>
      <w:r w:rsidR="00E81453">
        <w:rPr>
          <w:rFonts w:hint="eastAsia"/>
        </w:rPr>
        <w:t>，</w:t>
      </w:r>
      <w:r w:rsidR="00E81453">
        <w:rPr>
          <w:rFonts w:hint="eastAsia"/>
        </w:rPr>
        <w:t>JavaScript</w:t>
      </w:r>
      <w:r w:rsidR="00EA209F">
        <w:rPr>
          <w:rFonts w:hint="eastAsia"/>
        </w:rPr>
        <w:t>并非完美，但是目前还难以</w:t>
      </w:r>
      <w:r w:rsidR="009F103D">
        <w:rPr>
          <w:rFonts w:hint="eastAsia"/>
        </w:rPr>
        <w:t>被击败</w:t>
      </w:r>
      <w:r w:rsidR="009F103D">
        <w:rPr>
          <w:rFonts w:hint="eastAsia"/>
        </w:rPr>
        <w:t>--</w:t>
      </w:r>
      <w:r w:rsidR="009F103D">
        <w:rPr>
          <w:rFonts w:hint="eastAsia"/>
        </w:rPr>
        <w:t>而且</w:t>
      </w:r>
      <w:r w:rsidR="008776C2">
        <w:rPr>
          <w:rFonts w:hint="eastAsia"/>
        </w:rPr>
        <w:t>事情</w:t>
      </w:r>
      <w:r w:rsidR="00211C8B">
        <w:rPr>
          <w:rFonts w:hint="eastAsia"/>
        </w:rPr>
        <w:t>只会变得</w:t>
      </w:r>
      <w:r w:rsidR="009F103D">
        <w:rPr>
          <w:rFonts w:hint="eastAsia"/>
        </w:rPr>
        <w:t>越来越好。</w:t>
      </w:r>
    </w:p>
    <w:sectPr w:rsidR="004578A3" w:rsidSect="005740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123" w:date="2014-05-05T16:35:00Z" w:initials="1">
    <w:p w:rsidR="00951CB3" w:rsidRDefault="00951CB3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无可争辩</w:t>
      </w:r>
    </w:p>
    <w:p w:rsidR="00951CB3" w:rsidRDefault="00951CB3">
      <w:pPr>
        <w:pStyle w:val="a6"/>
        <w:rPr>
          <w:rFonts w:hint="eastAsia"/>
        </w:rPr>
      </w:pPr>
    </w:p>
    <w:p w:rsidR="00951CB3" w:rsidRDefault="00951CB3">
      <w:pPr>
        <w:pStyle w:val="a6"/>
      </w:pPr>
      <w:r>
        <w:rPr>
          <w:rFonts w:hint="eastAsia"/>
        </w:rPr>
        <w:t>这是比较严重的一个错误</w:t>
      </w:r>
    </w:p>
  </w:comment>
  <w:comment w:id="7" w:author="123" w:date="2014-05-05T16:38:00Z" w:initials="1">
    <w:p w:rsidR="00CE2BEE" w:rsidRDefault="00CE2BE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这个词不合适</w:t>
      </w:r>
    </w:p>
  </w:comment>
  <w:comment w:id="8" w:author="123" w:date="2014-05-05T16:38:00Z" w:initials="1">
    <w:p w:rsidR="00671D0A" w:rsidRDefault="00671D0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为了</w:t>
      </w:r>
      <w:r>
        <w:t>…</w:t>
      </w:r>
      <w:r>
        <w:rPr>
          <w:rFonts w:hint="eastAsia"/>
        </w:rPr>
        <w:t>利益，这里翻译的太直接</w:t>
      </w:r>
    </w:p>
  </w:comment>
  <w:comment w:id="9" w:author="123" w:date="2014-05-05T16:39:00Z" w:initials="1">
    <w:p w:rsidR="001807F5" w:rsidRDefault="001807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JS</w:t>
      </w:r>
      <w:r>
        <w:rPr>
          <w:rFonts w:hint="eastAsia"/>
        </w:rPr>
        <w:t>的优雅性并非登峰造极</w:t>
      </w:r>
    </w:p>
  </w:comment>
  <w:comment w:id="10" w:author="123" w:date="2014-05-05T16:40:00Z" w:initials="1">
    <w:p w:rsidR="00915BD8" w:rsidRDefault="00915BD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不通顺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1C3" w:rsidRDefault="000E11C3" w:rsidP="009B6335">
      <w:pPr>
        <w:spacing w:after="0" w:line="240" w:lineRule="auto"/>
      </w:pPr>
      <w:r>
        <w:separator/>
      </w:r>
    </w:p>
  </w:endnote>
  <w:endnote w:type="continuationSeparator" w:id="0">
    <w:p w:rsidR="000E11C3" w:rsidRDefault="000E11C3" w:rsidP="009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1C3" w:rsidRDefault="000E11C3" w:rsidP="009B6335">
      <w:pPr>
        <w:spacing w:after="0" w:line="240" w:lineRule="auto"/>
      </w:pPr>
      <w:r>
        <w:separator/>
      </w:r>
    </w:p>
  </w:footnote>
  <w:footnote w:type="continuationSeparator" w:id="0">
    <w:p w:rsidR="000E11C3" w:rsidRDefault="000E11C3" w:rsidP="009B6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103D"/>
    <w:rsid w:val="00001BEA"/>
    <w:rsid w:val="0000379E"/>
    <w:rsid w:val="00004AC6"/>
    <w:rsid w:val="00011C30"/>
    <w:rsid w:val="0002718A"/>
    <w:rsid w:val="000429CF"/>
    <w:rsid w:val="00044301"/>
    <w:rsid w:val="000503A2"/>
    <w:rsid w:val="00065D20"/>
    <w:rsid w:val="00083680"/>
    <w:rsid w:val="00094320"/>
    <w:rsid w:val="00097BC4"/>
    <w:rsid w:val="000A05DF"/>
    <w:rsid w:val="000A1BA6"/>
    <w:rsid w:val="000A692F"/>
    <w:rsid w:val="000B5892"/>
    <w:rsid w:val="000C237A"/>
    <w:rsid w:val="000D100C"/>
    <w:rsid w:val="000E11C3"/>
    <w:rsid w:val="000E19EC"/>
    <w:rsid w:val="000E3979"/>
    <w:rsid w:val="000E6150"/>
    <w:rsid w:val="000F2151"/>
    <w:rsid w:val="00137BE7"/>
    <w:rsid w:val="0014339E"/>
    <w:rsid w:val="00146672"/>
    <w:rsid w:val="00146887"/>
    <w:rsid w:val="00146DCB"/>
    <w:rsid w:val="001508E4"/>
    <w:rsid w:val="00153940"/>
    <w:rsid w:val="001570F9"/>
    <w:rsid w:val="001639E5"/>
    <w:rsid w:val="001712FD"/>
    <w:rsid w:val="00172C8B"/>
    <w:rsid w:val="00173709"/>
    <w:rsid w:val="00174268"/>
    <w:rsid w:val="00174818"/>
    <w:rsid w:val="00176C98"/>
    <w:rsid w:val="001807F5"/>
    <w:rsid w:val="00182975"/>
    <w:rsid w:val="00183707"/>
    <w:rsid w:val="00190777"/>
    <w:rsid w:val="001A0254"/>
    <w:rsid w:val="001B1CE7"/>
    <w:rsid w:val="001B41F3"/>
    <w:rsid w:val="001B583D"/>
    <w:rsid w:val="001B6D97"/>
    <w:rsid w:val="001B7B46"/>
    <w:rsid w:val="001C012B"/>
    <w:rsid w:val="001C4257"/>
    <w:rsid w:val="001C52E7"/>
    <w:rsid w:val="001D393F"/>
    <w:rsid w:val="001E3BE8"/>
    <w:rsid w:val="001F2C7B"/>
    <w:rsid w:val="001F3A6B"/>
    <w:rsid w:val="00200E47"/>
    <w:rsid w:val="00201789"/>
    <w:rsid w:val="00211C8B"/>
    <w:rsid w:val="002127FD"/>
    <w:rsid w:val="002172F4"/>
    <w:rsid w:val="00222261"/>
    <w:rsid w:val="0022520A"/>
    <w:rsid w:val="00232184"/>
    <w:rsid w:val="00236CFA"/>
    <w:rsid w:val="002425DF"/>
    <w:rsid w:val="0024576F"/>
    <w:rsid w:val="00245F3E"/>
    <w:rsid w:val="00246DFB"/>
    <w:rsid w:val="002473CA"/>
    <w:rsid w:val="00254BAA"/>
    <w:rsid w:val="00261D69"/>
    <w:rsid w:val="0026661B"/>
    <w:rsid w:val="00267901"/>
    <w:rsid w:val="0027021D"/>
    <w:rsid w:val="00270488"/>
    <w:rsid w:val="00272E3D"/>
    <w:rsid w:val="00272ED5"/>
    <w:rsid w:val="00276BA1"/>
    <w:rsid w:val="00277C93"/>
    <w:rsid w:val="00292AA6"/>
    <w:rsid w:val="00295FAE"/>
    <w:rsid w:val="002A2E17"/>
    <w:rsid w:val="002A470C"/>
    <w:rsid w:val="002D1A32"/>
    <w:rsid w:val="002F7A2D"/>
    <w:rsid w:val="00302EE4"/>
    <w:rsid w:val="00305350"/>
    <w:rsid w:val="0031788A"/>
    <w:rsid w:val="00317CA1"/>
    <w:rsid w:val="003265B8"/>
    <w:rsid w:val="0033373A"/>
    <w:rsid w:val="00340600"/>
    <w:rsid w:val="00343D63"/>
    <w:rsid w:val="003446CA"/>
    <w:rsid w:val="00346B04"/>
    <w:rsid w:val="00356668"/>
    <w:rsid w:val="0036004A"/>
    <w:rsid w:val="003624A9"/>
    <w:rsid w:val="00365D63"/>
    <w:rsid w:val="00371BBF"/>
    <w:rsid w:val="003A5FF8"/>
    <w:rsid w:val="003B17E8"/>
    <w:rsid w:val="003C1E54"/>
    <w:rsid w:val="003D6691"/>
    <w:rsid w:val="003D7671"/>
    <w:rsid w:val="003F2721"/>
    <w:rsid w:val="003F7A3A"/>
    <w:rsid w:val="00401A4E"/>
    <w:rsid w:val="00415DA6"/>
    <w:rsid w:val="00426E6C"/>
    <w:rsid w:val="0043386C"/>
    <w:rsid w:val="0043445B"/>
    <w:rsid w:val="0044143B"/>
    <w:rsid w:val="00443373"/>
    <w:rsid w:val="00454C12"/>
    <w:rsid w:val="004578A3"/>
    <w:rsid w:val="00463873"/>
    <w:rsid w:val="00482411"/>
    <w:rsid w:val="00485014"/>
    <w:rsid w:val="00485439"/>
    <w:rsid w:val="00493929"/>
    <w:rsid w:val="0049432B"/>
    <w:rsid w:val="00497A1E"/>
    <w:rsid w:val="00497C96"/>
    <w:rsid w:val="004A086C"/>
    <w:rsid w:val="004A59BC"/>
    <w:rsid w:val="004B6376"/>
    <w:rsid w:val="004C3601"/>
    <w:rsid w:val="004C5385"/>
    <w:rsid w:val="004C5998"/>
    <w:rsid w:val="004D25F4"/>
    <w:rsid w:val="004E32C5"/>
    <w:rsid w:val="00502B3D"/>
    <w:rsid w:val="005113A3"/>
    <w:rsid w:val="005115F1"/>
    <w:rsid w:val="00513173"/>
    <w:rsid w:val="005149BD"/>
    <w:rsid w:val="005311F3"/>
    <w:rsid w:val="005352A2"/>
    <w:rsid w:val="005429F2"/>
    <w:rsid w:val="00550CE7"/>
    <w:rsid w:val="0055199C"/>
    <w:rsid w:val="0055437A"/>
    <w:rsid w:val="0056378D"/>
    <w:rsid w:val="00572CB6"/>
    <w:rsid w:val="00574046"/>
    <w:rsid w:val="00591EE0"/>
    <w:rsid w:val="00597A9B"/>
    <w:rsid w:val="005A54A8"/>
    <w:rsid w:val="005B102E"/>
    <w:rsid w:val="005D337E"/>
    <w:rsid w:val="005F024D"/>
    <w:rsid w:val="005F14E9"/>
    <w:rsid w:val="005F1BD2"/>
    <w:rsid w:val="0060303A"/>
    <w:rsid w:val="006041C6"/>
    <w:rsid w:val="00604D3B"/>
    <w:rsid w:val="006053C6"/>
    <w:rsid w:val="006208FA"/>
    <w:rsid w:val="00623543"/>
    <w:rsid w:val="006333FE"/>
    <w:rsid w:val="0063717F"/>
    <w:rsid w:val="00637260"/>
    <w:rsid w:val="00637523"/>
    <w:rsid w:val="00662DB3"/>
    <w:rsid w:val="00665C45"/>
    <w:rsid w:val="00666502"/>
    <w:rsid w:val="00670B94"/>
    <w:rsid w:val="00671D0A"/>
    <w:rsid w:val="00674A1A"/>
    <w:rsid w:val="00680836"/>
    <w:rsid w:val="00681444"/>
    <w:rsid w:val="00681CEC"/>
    <w:rsid w:val="00686755"/>
    <w:rsid w:val="006A0048"/>
    <w:rsid w:val="006A209A"/>
    <w:rsid w:val="006A4BD4"/>
    <w:rsid w:val="006B1E76"/>
    <w:rsid w:val="006C0600"/>
    <w:rsid w:val="006C5059"/>
    <w:rsid w:val="006C7AFC"/>
    <w:rsid w:val="006D01B2"/>
    <w:rsid w:val="006D2B24"/>
    <w:rsid w:val="006E0B35"/>
    <w:rsid w:val="007114BA"/>
    <w:rsid w:val="007263C3"/>
    <w:rsid w:val="00735AE9"/>
    <w:rsid w:val="007372BE"/>
    <w:rsid w:val="007377EE"/>
    <w:rsid w:val="00741308"/>
    <w:rsid w:val="00742B8A"/>
    <w:rsid w:val="00750F03"/>
    <w:rsid w:val="007529B1"/>
    <w:rsid w:val="00762806"/>
    <w:rsid w:val="00766E34"/>
    <w:rsid w:val="00770496"/>
    <w:rsid w:val="007744EB"/>
    <w:rsid w:val="00781677"/>
    <w:rsid w:val="0078322B"/>
    <w:rsid w:val="007915CF"/>
    <w:rsid w:val="00791A77"/>
    <w:rsid w:val="0079200A"/>
    <w:rsid w:val="007956C5"/>
    <w:rsid w:val="007A0721"/>
    <w:rsid w:val="007A56FC"/>
    <w:rsid w:val="007B0D65"/>
    <w:rsid w:val="007B6614"/>
    <w:rsid w:val="007C6DDB"/>
    <w:rsid w:val="007D2BFD"/>
    <w:rsid w:val="007D575E"/>
    <w:rsid w:val="007E3E84"/>
    <w:rsid w:val="007E6413"/>
    <w:rsid w:val="007F41F2"/>
    <w:rsid w:val="00802DE0"/>
    <w:rsid w:val="00815B86"/>
    <w:rsid w:val="00821BE7"/>
    <w:rsid w:val="00826A68"/>
    <w:rsid w:val="00830F90"/>
    <w:rsid w:val="00835033"/>
    <w:rsid w:val="00844129"/>
    <w:rsid w:val="008443BF"/>
    <w:rsid w:val="00850FE2"/>
    <w:rsid w:val="00851706"/>
    <w:rsid w:val="008556C7"/>
    <w:rsid w:val="00862F86"/>
    <w:rsid w:val="008642C6"/>
    <w:rsid w:val="0086609F"/>
    <w:rsid w:val="00866386"/>
    <w:rsid w:val="00871A88"/>
    <w:rsid w:val="008744CA"/>
    <w:rsid w:val="008756DC"/>
    <w:rsid w:val="008776C2"/>
    <w:rsid w:val="00877D17"/>
    <w:rsid w:val="00881E60"/>
    <w:rsid w:val="008936D4"/>
    <w:rsid w:val="0089729A"/>
    <w:rsid w:val="0089784C"/>
    <w:rsid w:val="008C3430"/>
    <w:rsid w:val="008C3EED"/>
    <w:rsid w:val="008C4185"/>
    <w:rsid w:val="008C464D"/>
    <w:rsid w:val="008C70A9"/>
    <w:rsid w:val="008D089B"/>
    <w:rsid w:val="008D7672"/>
    <w:rsid w:val="008E5F17"/>
    <w:rsid w:val="008F0ED9"/>
    <w:rsid w:val="008F6230"/>
    <w:rsid w:val="009053DC"/>
    <w:rsid w:val="00905B54"/>
    <w:rsid w:val="0091059F"/>
    <w:rsid w:val="00915BD8"/>
    <w:rsid w:val="00926206"/>
    <w:rsid w:val="009364B0"/>
    <w:rsid w:val="00940100"/>
    <w:rsid w:val="00940AEC"/>
    <w:rsid w:val="00941451"/>
    <w:rsid w:val="00951CB3"/>
    <w:rsid w:val="0095218B"/>
    <w:rsid w:val="00954880"/>
    <w:rsid w:val="00960CE0"/>
    <w:rsid w:val="009A1BD6"/>
    <w:rsid w:val="009A3F90"/>
    <w:rsid w:val="009A7ABA"/>
    <w:rsid w:val="009B0E30"/>
    <w:rsid w:val="009B3316"/>
    <w:rsid w:val="009B619E"/>
    <w:rsid w:val="009B6335"/>
    <w:rsid w:val="009C51FE"/>
    <w:rsid w:val="009D1AE2"/>
    <w:rsid w:val="009D1B2A"/>
    <w:rsid w:val="009D1F02"/>
    <w:rsid w:val="009E7D2C"/>
    <w:rsid w:val="009F103D"/>
    <w:rsid w:val="00A0202F"/>
    <w:rsid w:val="00A0590A"/>
    <w:rsid w:val="00A14C2E"/>
    <w:rsid w:val="00A21431"/>
    <w:rsid w:val="00A31466"/>
    <w:rsid w:val="00A47301"/>
    <w:rsid w:val="00A50F75"/>
    <w:rsid w:val="00A51FE3"/>
    <w:rsid w:val="00A5216C"/>
    <w:rsid w:val="00A539D3"/>
    <w:rsid w:val="00A57495"/>
    <w:rsid w:val="00A62028"/>
    <w:rsid w:val="00A6370E"/>
    <w:rsid w:val="00A65866"/>
    <w:rsid w:val="00A665C1"/>
    <w:rsid w:val="00A70290"/>
    <w:rsid w:val="00A7284E"/>
    <w:rsid w:val="00A77C74"/>
    <w:rsid w:val="00A805BC"/>
    <w:rsid w:val="00A93DE0"/>
    <w:rsid w:val="00A95CB3"/>
    <w:rsid w:val="00AB1386"/>
    <w:rsid w:val="00AB281C"/>
    <w:rsid w:val="00AC6033"/>
    <w:rsid w:val="00AD3025"/>
    <w:rsid w:val="00AF13BB"/>
    <w:rsid w:val="00AF21E3"/>
    <w:rsid w:val="00AF5552"/>
    <w:rsid w:val="00B02951"/>
    <w:rsid w:val="00B17135"/>
    <w:rsid w:val="00B44271"/>
    <w:rsid w:val="00B46DB2"/>
    <w:rsid w:val="00B57091"/>
    <w:rsid w:val="00B60C58"/>
    <w:rsid w:val="00B661BF"/>
    <w:rsid w:val="00B6715F"/>
    <w:rsid w:val="00B761EF"/>
    <w:rsid w:val="00B77996"/>
    <w:rsid w:val="00B834CC"/>
    <w:rsid w:val="00B835D5"/>
    <w:rsid w:val="00B83D74"/>
    <w:rsid w:val="00B83E64"/>
    <w:rsid w:val="00B90F7A"/>
    <w:rsid w:val="00B94BAC"/>
    <w:rsid w:val="00B97996"/>
    <w:rsid w:val="00BA0D73"/>
    <w:rsid w:val="00BB3650"/>
    <w:rsid w:val="00BB7754"/>
    <w:rsid w:val="00BD3634"/>
    <w:rsid w:val="00BD4287"/>
    <w:rsid w:val="00BD71DB"/>
    <w:rsid w:val="00BE67B4"/>
    <w:rsid w:val="00BF2B3D"/>
    <w:rsid w:val="00BF3022"/>
    <w:rsid w:val="00BF3869"/>
    <w:rsid w:val="00C017E2"/>
    <w:rsid w:val="00C01A30"/>
    <w:rsid w:val="00C02A39"/>
    <w:rsid w:val="00C060BF"/>
    <w:rsid w:val="00C17481"/>
    <w:rsid w:val="00C2127E"/>
    <w:rsid w:val="00C213DE"/>
    <w:rsid w:val="00C30B3E"/>
    <w:rsid w:val="00C31F62"/>
    <w:rsid w:val="00C36C20"/>
    <w:rsid w:val="00C4246A"/>
    <w:rsid w:val="00C61D7C"/>
    <w:rsid w:val="00C75F7E"/>
    <w:rsid w:val="00C80997"/>
    <w:rsid w:val="00C8445C"/>
    <w:rsid w:val="00C857A7"/>
    <w:rsid w:val="00C8764E"/>
    <w:rsid w:val="00C917D0"/>
    <w:rsid w:val="00CA1046"/>
    <w:rsid w:val="00CA6729"/>
    <w:rsid w:val="00CB0DDF"/>
    <w:rsid w:val="00CB1D58"/>
    <w:rsid w:val="00CB6E32"/>
    <w:rsid w:val="00CB75BF"/>
    <w:rsid w:val="00CC1D4E"/>
    <w:rsid w:val="00CC72FE"/>
    <w:rsid w:val="00CC7491"/>
    <w:rsid w:val="00CD17BE"/>
    <w:rsid w:val="00CD5473"/>
    <w:rsid w:val="00CD5987"/>
    <w:rsid w:val="00CD68AD"/>
    <w:rsid w:val="00CE2143"/>
    <w:rsid w:val="00CE2BEE"/>
    <w:rsid w:val="00CE6BC7"/>
    <w:rsid w:val="00CF36B5"/>
    <w:rsid w:val="00D030FF"/>
    <w:rsid w:val="00D03431"/>
    <w:rsid w:val="00D0647C"/>
    <w:rsid w:val="00D06BAB"/>
    <w:rsid w:val="00D37F17"/>
    <w:rsid w:val="00D40F18"/>
    <w:rsid w:val="00D41BC6"/>
    <w:rsid w:val="00D44527"/>
    <w:rsid w:val="00D46D8D"/>
    <w:rsid w:val="00D54C57"/>
    <w:rsid w:val="00D6181A"/>
    <w:rsid w:val="00D70233"/>
    <w:rsid w:val="00D8199F"/>
    <w:rsid w:val="00D82C72"/>
    <w:rsid w:val="00D83C14"/>
    <w:rsid w:val="00D83DF7"/>
    <w:rsid w:val="00D858DF"/>
    <w:rsid w:val="00D9792A"/>
    <w:rsid w:val="00DD0A5C"/>
    <w:rsid w:val="00DE188E"/>
    <w:rsid w:val="00DF6CC0"/>
    <w:rsid w:val="00E05833"/>
    <w:rsid w:val="00E115C1"/>
    <w:rsid w:val="00E23741"/>
    <w:rsid w:val="00E24195"/>
    <w:rsid w:val="00E264FA"/>
    <w:rsid w:val="00E43B30"/>
    <w:rsid w:val="00E52D39"/>
    <w:rsid w:val="00E601A2"/>
    <w:rsid w:val="00E67E48"/>
    <w:rsid w:val="00E72F4B"/>
    <w:rsid w:val="00E74923"/>
    <w:rsid w:val="00E74E67"/>
    <w:rsid w:val="00E7753C"/>
    <w:rsid w:val="00E81453"/>
    <w:rsid w:val="00E86F43"/>
    <w:rsid w:val="00E914D0"/>
    <w:rsid w:val="00E941EE"/>
    <w:rsid w:val="00EA060F"/>
    <w:rsid w:val="00EA209F"/>
    <w:rsid w:val="00EA3AAB"/>
    <w:rsid w:val="00EA532F"/>
    <w:rsid w:val="00EB2FCC"/>
    <w:rsid w:val="00EC3822"/>
    <w:rsid w:val="00EC6FD1"/>
    <w:rsid w:val="00EC7244"/>
    <w:rsid w:val="00ED2309"/>
    <w:rsid w:val="00EE70D4"/>
    <w:rsid w:val="00EF49FC"/>
    <w:rsid w:val="00F1216B"/>
    <w:rsid w:val="00F21D1B"/>
    <w:rsid w:val="00F223E8"/>
    <w:rsid w:val="00F22E1E"/>
    <w:rsid w:val="00F2748B"/>
    <w:rsid w:val="00F337B9"/>
    <w:rsid w:val="00F36274"/>
    <w:rsid w:val="00F37542"/>
    <w:rsid w:val="00F552DB"/>
    <w:rsid w:val="00F55A2D"/>
    <w:rsid w:val="00F60FA2"/>
    <w:rsid w:val="00F62330"/>
    <w:rsid w:val="00F72656"/>
    <w:rsid w:val="00F76219"/>
    <w:rsid w:val="00F765CD"/>
    <w:rsid w:val="00F7683C"/>
    <w:rsid w:val="00F807AD"/>
    <w:rsid w:val="00F82AA1"/>
    <w:rsid w:val="00F91694"/>
    <w:rsid w:val="00FA003D"/>
    <w:rsid w:val="00FA22F4"/>
    <w:rsid w:val="00FA4A39"/>
    <w:rsid w:val="00FA4F89"/>
    <w:rsid w:val="00FB42C6"/>
    <w:rsid w:val="00FC0B98"/>
    <w:rsid w:val="00FC5061"/>
    <w:rsid w:val="00FC6495"/>
    <w:rsid w:val="00FE5CEE"/>
    <w:rsid w:val="00FE7C0D"/>
    <w:rsid w:val="00FF0BB6"/>
    <w:rsid w:val="00FF22E5"/>
    <w:rsid w:val="00FF33B7"/>
    <w:rsid w:val="00FF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46"/>
  </w:style>
  <w:style w:type="paragraph" w:styleId="1">
    <w:name w:val="heading 1"/>
    <w:basedOn w:val="a"/>
    <w:next w:val="a"/>
    <w:link w:val="1Char"/>
    <w:uiPriority w:val="9"/>
    <w:qFormat/>
    <w:rsid w:val="003D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D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335"/>
  </w:style>
  <w:style w:type="paragraph" w:styleId="a4">
    <w:name w:val="footer"/>
    <w:basedOn w:val="a"/>
    <w:link w:val="Char0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335"/>
  </w:style>
  <w:style w:type="character" w:styleId="a5">
    <w:name w:val="annotation reference"/>
    <w:basedOn w:val="a0"/>
    <w:uiPriority w:val="99"/>
    <w:semiHidden/>
    <w:unhideWhenUsed/>
    <w:rsid w:val="0060303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0303A"/>
  </w:style>
  <w:style w:type="character" w:customStyle="1" w:styleId="Char1">
    <w:name w:val="批注文字 Char"/>
    <w:basedOn w:val="a0"/>
    <w:link w:val="a6"/>
    <w:uiPriority w:val="99"/>
    <w:semiHidden/>
    <w:rsid w:val="0060303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0303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0303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0303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303A"/>
    <w:rPr>
      <w:rFonts w:ascii="Heiti SC Light" w:eastAsia="Heiti SC Light"/>
      <w:sz w:val="18"/>
      <w:szCs w:val="18"/>
    </w:rPr>
  </w:style>
  <w:style w:type="character" w:styleId="a9">
    <w:name w:val="Hyperlink"/>
    <w:basedOn w:val="a0"/>
    <w:uiPriority w:val="99"/>
    <w:unhideWhenUsed/>
    <w:rsid w:val="00881E6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neg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2ality.com/2013/12/parallelj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desd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chrome.com/app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4C6B4-08CD-4BA4-8B3B-756F89B3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1489</Words>
  <Characters>8492</Characters>
  <Application>Microsoft Office Word</Application>
  <DocSecurity>0</DocSecurity>
  <Lines>70</Lines>
  <Paragraphs>19</Paragraphs>
  <ScaleCrop>false</ScaleCrop>
  <Company>ALIBABA</Company>
  <LinksUpToDate>false</LinksUpToDate>
  <CharactersWithSpaces>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123</cp:lastModifiedBy>
  <cp:revision>558</cp:revision>
  <dcterms:created xsi:type="dcterms:W3CDTF">2014-04-24T05:28:00Z</dcterms:created>
  <dcterms:modified xsi:type="dcterms:W3CDTF">2014-05-05T08:40:00Z</dcterms:modified>
</cp:coreProperties>
</file>