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31C" w:rsidRPr="00C9162F" w:rsidRDefault="00FC531C" w:rsidP="00C9162F">
      <w:pPr>
        <w:widowControl/>
        <w:autoSpaceDE w:val="0"/>
        <w:autoSpaceDN w:val="0"/>
        <w:adjustRightInd w:val="0"/>
        <w:spacing w:after="240" w:line="360" w:lineRule="auto"/>
        <w:jc w:val="left"/>
        <w:rPr>
          <w:rFonts w:ascii="Times New Roman" w:hAnsi="Times New Roman" w:cs="Times"/>
          <w:b/>
          <w:kern w:val="0"/>
          <w:sz w:val="36"/>
          <w:szCs w:val="36"/>
        </w:rPr>
      </w:pPr>
      <w:r w:rsidRPr="00C9162F">
        <w:rPr>
          <w:rFonts w:ascii="Times New Roman" w:hAnsi="Times New Roman" w:cs="Times"/>
          <w:b/>
          <w:kern w:val="0"/>
          <w:sz w:val="36"/>
          <w:szCs w:val="36"/>
        </w:rPr>
        <w:t xml:space="preserve">CHAPTER 10 </w:t>
      </w:r>
      <w:r w:rsidR="00765D51" w:rsidRPr="00C9162F">
        <w:rPr>
          <w:rFonts w:ascii="Times New Roman" w:hAnsi="Times New Roman" w:cs="Times" w:hint="eastAsia"/>
          <w:b/>
          <w:kern w:val="0"/>
          <w:sz w:val="36"/>
          <w:szCs w:val="36"/>
        </w:rPr>
        <w:t xml:space="preserve"> </w:t>
      </w:r>
      <w:r w:rsidRPr="00C9162F">
        <w:rPr>
          <w:rFonts w:ascii="Times New Roman" w:hAnsi="Times New Roman" w:cs="Times"/>
          <w:b/>
          <w:kern w:val="0"/>
          <w:sz w:val="36"/>
          <w:szCs w:val="36"/>
        </w:rPr>
        <w:t>Booleans</w:t>
      </w:r>
    </w:p>
    <w:p w:rsidR="00533CE6" w:rsidRPr="00C9162F" w:rsidRDefault="008C4467" w:rsidP="00C9162F">
      <w:pPr>
        <w:spacing w:line="360" w:lineRule="auto"/>
        <w:rPr>
          <w:rFonts w:ascii="Heiti SC Light" w:eastAsia="Heiti SC Light" w:hAnsi="Times New Roman"/>
          <w:b/>
          <w:sz w:val="36"/>
          <w:szCs w:val="36"/>
        </w:rPr>
      </w:pPr>
      <w:r w:rsidRPr="00C9162F">
        <w:rPr>
          <w:rFonts w:ascii="Heiti SC Light" w:eastAsia="Heiti SC Light" w:hAnsi="Times New Roman" w:hint="eastAsia"/>
          <w:b/>
          <w:sz w:val="36"/>
          <w:szCs w:val="36"/>
        </w:rPr>
        <w:t xml:space="preserve">第10章 </w:t>
      </w:r>
      <w:r w:rsidR="00C10C06" w:rsidRPr="00C9162F">
        <w:rPr>
          <w:rFonts w:ascii="Heiti SC Light" w:eastAsia="Heiti SC Light" w:hAnsi="Times New Roman" w:hint="eastAsia"/>
          <w:b/>
          <w:sz w:val="36"/>
          <w:szCs w:val="36"/>
        </w:rPr>
        <w:t>Boolean</w:t>
      </w:r>
      <w:r w:rsidR="003A5D00" w:rsidRPr="00C9162F">
        <w:rPr>
          <w:rFonts w:ascii="Heiti SC Light" w:eastAsia="Heiti SC Light" w:hAnsi="Times New Roman" w:hint="eastAsia"/>
          <w:b/>
          <w:sz w:val="36"/>
          <w:szCs w:val="36"/>
        </w:rPr>
        <w:t>类型</w:t>
      </w:r>
    </w:p>
    <w:p w:rsidR="00F31506" w:rsidRPr="00765D51" w:rsidRDefault="00F31506" w:rsidP="00C9162F">
      <w:pPr>
        <w:spacing w:line="360" w:lineRule="auto"/>
        <w:rPr>
          <w:rFonts w:ascii="Times New Roman" w:hAnsi="Times New Roman"/>
        </w:rPr>
      </w:pPr>
    </w:p>
    <w:p w:rsidR="0097179F" w:rsidRDefault="0050530B"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primitive boolean type comprises the values true and false:</w:t>
      </w:r>
    </w:p>
    <w:p w:rsidR="00133D11" w:rsidRPr="00765D51" w:rsidRDefault="00133D11" w:rsidP="00C9162F">
      <w:pPr>
        <w:widowControl/>
        <w:autoSpaceDE w:val="0"/>
        <w:autoSpaceDN w:val="0"/>
        <w:adjustRightInd w:val="0"/>
        <w:spacing w:after="240" w:line="360" w:lineRule="auto"/>
        <w:jc w:val="left"/>
        <w:rPr>
          <w:rFonts w:ascii="Times New Roman" w:hAnsi="Times New Roman" w:cs="Times"/>
          <w:kern w:val="0"/>
        </w:rPr>
      </w:pPr>
      <w:r w:rsidRPr="00133D11">
        <w:rPr>
          <w:rFonts w:ascii="Times New Roman" w:hAnsi="Times New Roman" w:cs="Times" w:hint="eastAsia"/>
          <w:kern w:val="0"/>
        </w:rPr>
        <w:t>基本的布尔类型包含</w:t>
      </w:r>
      <w:r w:rsidRPr="00133D11">
        <w:rPr>
          <w:rFonts w:ascii="Times New Roman" w:hAnsi="Times New Roman" w:cs="Times" w:hint="eastAsia"/>
          <w:kern w:val="0"/>
        </w:rPr>
        <w:t>2</w:t>
      </w:r>
      <w:r w:rsidRPr="00133D11">
        <w:rPr>
          <w:rFonts w:ascii="Times New Roman" w:hAnsi="Times New Roman" w:cs="Times" w:hint="eastAsia"/>
          <w:kern w:val="0"/>
        </w:rPr>
        <w:t>个值</w:t>
      </w:r>
      <w:ins w:id="0" w:author="123" w:date="2014-05-06T14:23:00Z">
        <w:r w:rsidR="003567C6">
          <w:rPr>
            <w:rFonts w:ascii="Times New Roman" w:hAnsi="Times New Roman" w:cs="Times" w:hint="eastAsia"/>
            <w:kern w:val="0"/>
          </w:rPr>
          <w:t>：</w:t>
        </w:r>
      </w:ins>
      <w:r w:rsidRPr="00133D11">
        <w:rPr>
          <w:rFonts w:ascii="Times New Roman" w:hAnsi="Times New Roman" w:cs="Times" w:hint="eastAsia"/>
          <w:kern w:val="0"/>
        </w:rPr>
        <w:t xml:space="preserve"> true </w:t>
      </w:r>
      <w:r w:rsidRPr="00133D11">
        <w:rPr>
          <w:rFonts w:ascii="Times New Roman" w:hAnsi="Times New Roman" w:cs="Times" w:hint="eastAsia"/>
          <w:kern w:val="0"/>
        </w:rPr>
        <w:t>和</w:t>
      </w:r>
      <w:r w:rsidRPr="00133D11">
        <w:rPr>
          <w:rFonts w:ascii="Times New Roman" w:hAnsi="Times New Roman" w:cs="Times" w:hint="eastAsia"/>
          <w:kern w:val="0"/>
        </w:rPr>
        <w:t xml:space="preserve"> false</w:t>
      </w:r>
      <w:r>
        <w:rPr>
          <w:rFonts w:ascii="Times New Roman" w:hAnsi="Times New Roman" w:cs="Times" w:hint="eastAsia"/>
          <w:kern w:val="0"/>
        </w:rPr>
        <w:t>：</w:t>
      </w:r>
    </w:p>
    <w:p w:rsidR="0050530B" w:rsidRPr="005D5ED7" w:rsidRDefault="0050530B" w:rsidP="00C9162F">
      <w:pPr>
        <w:widowControl/>
        <w:autoSpaceDE w:val="0"/>
        <w:autoSpaceDN w:val="0"/>
        <w:adjustRightInd w:val="0"/>
        <w:spacing w:after="240" w:line="360" w:lineRule="auto"/>
        <w:jc w:val="left"/>
        <w:rPr>
          <w:rFonts w:ascii="Courier" w:hAnsi="Courier" w:cs="Times"/>
          <w:kern w:val="0"/>
          <w:sz w:val="20"/>
          <w:szCs w:val="20"/>
        </w:rPr>
      </w:pPr>
      <w:r w:rsidRPr="005D5ED7">
        <w:rPr>
          <w:rFonts w:ascii="Courier" w:hAnsi="Courier" w:cs="Times"/>
          <w:kern w:val="0"/>
          <w:sz w:val="20"/>
          <w:szCs w:val="20"/>
        </w:rPr>
        <w:t>&gt; typeof false</w:t>
      </w:r>
    </w:p>
    <w:p w:rsidR="0050530B" w:rsidRPr="005D5ED7" w:rsidRDefault="0050530B" w:rsidP="00C9162F">
      <w:pPr>
        <w:widowControl/>
        <w:autoSpaceDE w:val="0"/>
        <w:autoSpaceDN w:val="0"/>
        <w:adjustRightInd w:val="0"/>
        <w:spacing w:after="240" w:line="360" w:lineRule="auto"/>
        <w:jc w:val="left"/>
        <w:rPr>
          <w:rFonts w:ascii="Courier" w:hAnsi="Courier" w:cs="Times"/>
          <w:kern w:val="0"/>
          <w:sz w:val="20"/>
          <w:szCs w:val="20"/>
        </w:rPr>
      </w:pPr>
      <w:r w:rsidRPr="005D5ED7">
        <w:rPr>
          <w:rFonts w:ascii="Courier" w:hAnsi="Courier" w:cs="Times"/>
          <w:kern w:val="0"/>
          <w:sz w:val="20"/>
          <w:szCs w:val="20"/>
        </w:rPr>
        <w:t>'boolean'</w:t>
      </w:r>
    </w:p>
    <w:p w:rsidR="0050530B" w:rsidRPr="005D5ED7" w:rsidRDefault="0050530B" w:rsidP="00C9162F">
      <w:pPr>
        <w:widowControl/>
        <w:autoSpaceDE w:val="0"/>
        <w:autoSpaceDN w:val="0"/>
        <w:adjustRightInd w:val="0"/>
        <w:spacing w:after="240" w:line="360" w:lineRule="auto"/>
        <w:jc w:val="left"/>
        <w:rPr>
          <w:rFonts w:ascii="Courier" w:hAnsi="Courier" w:cs="Times"/>
          <w:kern w:val="0"/>
          <w:sz w:val="20"/>
          <w:szCs w:val="20"/>
        </w:rPr>
      </w:pPr>
      <w:r w:rsidRPr="005D5ED7">
        <w:rPr>
          <w:rFonts w:ascii="Courier" w:hAnsi="Courier" w:cs="Times"/>
          <w:kern w:val="0"/>
          <w:sz w:val="20"/>
          <w:szCs w:val="20"/>
        </w:rPr>
        <w:t>&gt; typeof true</w:t>
      </w:r>
    </w:p>
    <w:p w:rsidR="0050530B" w:rsidRDefault="0050530B" w:rsidP="00C9162F">
      <w:pPr>
        <w:widowControl/>
        <w:autoSpaceDE w:val="0"/>
        <w:autoSpaceDN w:val="0"/>
        <w:adjustRightInd w:val="0"/>
        <w:spacing w:after="240" w:line="360" w:lineRule="auto"/>
        <w:jc w:val="left"/>
        <w:rPr>
          <w:rFonts w:ascii="Courier" w:hAnsi="Courier" w:cs="Times"/>
          <w:kern w:val="0"/>
          <w:sz w:val="20"/>
          <w:szCs w:val="20"/>
        </w:rPr>
      </w:pPr>
      <w:r w:rsidRPr="005D5ED7">
        <w:rPr>
          <w:rFonts w:ascii="Courier" w:hAnsi="Courier" w:cs="Times"/>
          <w:kern w:val="0"/>
          <w:sz w:val="20"/>
          <w:szCs w:val="20"/>
        </w:rPr>
        <w:t>'boolean'</w:t>
      </w:r>
    </w:p>
    <w:p w:rsidR="00FC6F29" w:rsidRPr="005D5ED7" w:rsidRDefault="00FC6F29" w:rsidP="00C9162F">
      <w:pPr>
        <w:widowControl/>
        <w:autoSpaceDE w:val="0"/>
        <w:autoSpaceDN w:val="0"/>
        <w:adjustRightInd w:val="0"/>
        <w:spacing w:after="240" w:line="360" w:lineRule="auto"/>
        <w:jc w:val="left"/>
        <w:rPr>
          <w:rFonts w:ascii="Courier" w:hAnsi="Courier" w:cs="Times"/>
          <w:kern w:val="0"/>
          <w:sz w:val="20"/>
          <w:szCs w:val="20"/>
        </w:rPr>
      </w:pPr>
    </w:p>
    <w:p w:rsidR="007271F3" w:rsidRPr="00C9162F" w:rsidRDefault="007271F3" w:rsidP="00C9162F">
      <w:pPr>
        <w:widowControl/>
        <w:autoSpaceDE w:val="0"/>
        <w:autoSpaceDN w:val="0"/>
        <w:adjustRightInd w:val="0"/>
        <w:spacing w:after="240" w:line="360" w:lineRule="auto"/>
        <w:jc w:val="left"/>
        <w:rPr>
          <w:rFonts w:ascii="Times New Roman" w:hAnsi="Times New Roman" w:cs="Times"/>
          <w:b/>
          <w:kern w:val="0"/>
          <w:sz w:val="32"/>
          <w:szCs w:val="32"/>
        </w:rPr>
      </w:pPr>
      <w:r w:rsidRPr="00C9162F">
        <w:rPr>
          <w:rFonts w:ascii="Times New Roman" w:hAnsi="Times New Roman" w:cs="Times"/>
          <w:b/>
          <w:kern w:val="0"/>
          <w:sz w:val="32"/>
          <w:szCs w:val="32"/>
        </w:rPr>
        <w:t>Converting to Boolean</w:t>
      </w:r>
    </w:p>
    <w:p w:rsidR="00626816" w:rsidRPr="00C9162F" w:rsidRDefault="00626816" w:rsidP="00C9162F">
      <w:pPr>
        <w:widowControl/>
        <w:autoSpaceDE w:val="0"/>
        <w:autoSpaceDN w:val="0"/>
        <w:adjustRightInd w:val="0"/>
        <w:spacing w:after="240" w:line="360" w:lineRule="auto"/>
        <w:jc w:val="left"/>
        <w:rPr>
          <w:rFonts w:ascii="Heiti SC Light" w:eastAsia="Heiti SC Light" w:hAnsi="Times New Roman" w:cs="Times"/>
          <w:b/>
          <w:kern w:val="0"/>
          <w:sz w:val="32"/>
          <w:szCs w:val="32"/>
        </w:rPr>
      </w:pPr>
      <w:r w:rsidRPr="00C9162F">
        <w:rPr>
          <w:rFonts w:ascii="Heiti SC Light" w:eastAsia="Heiti SC Light" w:hAnsi="Times New Roman" w:cs="Times" w:hint="eastAsia"/>
          <w:b/>
          <w:kern w:val="0"/>
          <w:sz w:val="32"/>
          <w:szCs w:val="32"/>
        </w:rPr>
        <w:t>转换为布尔类型</w:t>
      </w:r>
    </w:p>
    <w:p w:rsidR="007271F3" w:rsidRDefault="007271F3"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Values are converted to booleans as follows:</w:t>
      </w:r>
    </w:p>
    <w:p w:rsidR="00D60426" w:rsidRPr="00765D51" w:rsidRDefault="001A6291" w:rsidP="00C9162F">
      <w:pPr>
        <w:widowControl/>
        <w:autoSpaceDE w:val="0"/>
        <w:autoSpaceDN w:val="0"/>
        <w:adjustRightInd w:val="0"/>
        <w:spacing w:after="240" w:line="360" w:lineRule="auto"/>
        <w:jc w:val="left"/>
        <w:rPr>
          <w:rFonts w:ascii="Times New Roman" w:hAnsi="Times New Roman" w:cs="Times"/>
          <w:kern w:val="0"/>
        </w:rPr>
      </w:pPr>
      <w:r>
        <w:rPr>
          <w:rFonts w:ascii="宋体" w:eastAsia="宋体" w:hAnsi="宋体" w:cs="宋体" w:hint="eastAsia"/>
          <w:kern w:val="0"/>
        </w:rPr>
        <w:t>不同类型的值</w:t>
      </w:r>
      <w:r w:rsidR="00D60426" w:rsidRPr="00D60426">
        <w:rPr>
          <w:rFonts w:ascii="Times New Roman" w:hAnsi="Times New Roman" w:cs="Times" w:hint="eastAsia"/>
          <w:kern w:val="0"/>
        </w:rPr>
        <w:t>转换成的布尔值如下</w:t>
      </w:r>
      <w:r>
        <w:rPr>
          <w:rFonts w:ascii="Times New Roman" w:hAnsi="Times New Roman" w:cs="Times" w:hint="eastAsia"/>
          <w:kern w:val="0"/>
        </w:rPr>
        <w:t>：</w:t>
      </w:r>
    </w:p>
    <w:p w:rsidR="00882F84" w:rsidRPr="00765D51" w:rsidRDefault="00D00753" w:rsidP="00C9162F">
      <w:pPr>
        <w:spacing w:line="360" w:lineRule="auto"/>
        <w:rPr>
          <w:rFonts w:ascii="Times New Roman" w:hAnsi="Times New Roman"/>
          <w:caps/>
        </w:rPr>
      </w:pPr>
      <w:commentRangeStart w:id="1"/>
      <w:r w:rsidRPr="00765D51">
        <w:rPr>
          <w:rFonts w:ascii="Times New Roman" w:hAnsi="Times New Roman"/>
          <w:caps/>
          <w:noProof/>
        </w:rPr>
        <w:lastRenderedPageBreak/>
        <w:drawing>
          <wp:inline distT="0" distB="0" distL="0" distR="0">
            <wp:extent cx="3324225" cy="27432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24225" cy="2743200"/>
                    </a:xfrm>
                    <a:prstGeom prst="rect">
                      <a:avLst/>
                    </a:prstGeom>
                    <a:noFill/>
                    <a:ln>
                      <a:noFill/>
                    </a:ln>
                  </pic:spPr>
                </pic:pic>
              </a:graphicData>
            </a:graphic>
          </wp:inline>
        </w:drawing>
      </w:r>
      <w:commentRangeEnd w:id="1"/>
      <w:r w:rsidR="003567C6">
        <w:rPr>
          <w:rStyle w:val="a7"/>
        </w:rPr>
        <w:commentReference w:id="1"/>
      </w:r>
    </w:p>
    <w:p w:rsidR="00D00753" w:rsidRDefault="00D00753" w:rsidP="00C9162F">
      <w:pPr>
        <w:spacing w:line="360" w:lineRule="auto"/>
        <w:rPr>
          <w:rFonts w:ascii="Times New Roman" w:hAnsi="Times New Roman"/>
          <w:caps/>
        </w:rPr>
      </w:pPr>
    </w:p>
    <w:p w:rsidR="00C84B77" w:rsidRPr="00765D51" w:rsidRDefault="00C84B77" w:rsidP="00C9162F">
      <w:pPr>
        <w:spacing w:line="360" w:lineRule="auto"/>
        <w:rPr>
          <w:rFonts w:ascii="Times New Roman" w:hAnsi="Times New Roman"/>
          <w:caps/>
        </w:rPr>
      </w:pPr>
    </w:p>
    <w:p w:rsidR="00D00753" w:rsidRPr="00C9162F" w:rsidRDefault="00D00753" w:rsidP="00C9162F">
      <w:pPr>
        <w:widowControl/>
        <w:autoSpaceDE w:val="0"/>
        <w:autoSpaceDN w:val="0"/>
        <w:adjustRightInd w:val="0"/>
        <w:spacing w:after="240" w:line="360" w:lineRule="auto"/>
        <w:jc w:val="left"/>
        <w:rPr>
          <w:rFonts w:ascii="Times New Roman" w:hAnsi="Times New Roman" w:cs="Times"/>
          <w:b/>
          <w:kern w:val="0"/>
          <w:sz w:val="32"/>
          <w:szCs w:val="32"/>
        </w:rPr>
      </w:pPr>
      <w:r w:rsidRPr="00C9162F">
        <w:rPr>
          <w:rFonts w:ascii="Times New Roman" w:hAnsi="Times New Roman" w:cs="Times"/>
          <w:b/>
          <w:kern w:val="0"/>
          <w:sz w:val="32"/>
          <w:szCs w:val="32"/>
        </w:rPr>
        <w:t>Manually Converting to Boolean</w:t>
      </w:r>
    </w:p>
    <w:p w:rsidR="00C84B77" w:rsidRPr="00C9162F" w:rsidRDefault="00C84B77" w:rsidP="00C9162F">
      <w:pPr>
        <w:widowControl/>
        <w:autoSpaceDE w:val="0"/>
        <w:autoSpaceDN w:val="0"/>
        <w:adjustRightInd w:val="0"/>
        <w:spacing w:after="240" w:line="360" w:lineRule="auto"/>
        <w:jc w:val="left"/>
        <w:rPr>
          <w:rFonts w:ascii="Heiti SC Light" w:eastAsia="Heiti SC Light" w:hAnsi="Times New Roman" w:cs="Times"/>
          <w:b/>
          <w:kern w:val="0"/>
          <w:sz w:val="32"/>
          <w:szCs w:val="32"/>
        </w:rPr>
      </w:pPr>
      <w:r w:rsidRPr="00C9162F">
        <w:rPr>
          <w:rFonts w:ascii="Heiti SC Light" w:eastAsia="Heiti SC Light" w:hAnsi="Times New Roman" w:cs="Times" w:hint="eastAsia"/>
          <w:b/>
          <w:kern w:val="0"/>
          <w:sz w:val="32"/>
          <w:szCs w:val="32"/>
        </w:rPr>
        <w:t>手动转换为布尔类型</w:t>
      </w:r>
    </w:p>
    <w:p w:rsidR="00D00753" w:rsidRDefault="00D00753"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There are three ways any value can be converted to a boolean:</w:t>
      </w:r>
    </w:p>
    <w:p w:rsidR="00A61A98" w:rsidRPr="00765D51" w:rsidRDefault="00A61A98" w:rsidP="00C9162F">
      <w:pPr>
        <w:widowControl/>
        <w:autoSpaceDE w:val="0"/>
        <w:autoSpaceDN w:val="0"/>
        <w:adjustRightInd w:val="0"/>
        <w:spacing w:after="240" w:line="360" w:lineRule="auto"/>
        <w:jc w:val="left"/>
        <w:rPr>
          <w:rFonts w:ascii="Times New Roman" w:hAnsi="Times New Roman" w:cs="Times"/>
          <w:kern w:val="0"/>
        </w:rPr>
      </w:pPr>
      <w:r w:rsidRPr="00A61A98">
        <w:rPr>
          <w:rFonts w:ascii="Times New Roman" w:hAnsi="Times New Roman" w:cs="Times" w:hint="eastAsia"/>
          <w:kern w:val="0"/>
        </w:rPr>
        <w:t>有三种方式可以把任何值转换为布尔类型</w:t>
      </w:r>
      <w:r>
        <w:rPr>
          <w:rFonts w:ascii="Times New Roman" w:hAnsi="Times New Roman" w:cs="Times" w:hint="eastAsia"/>
          <w:kern w:val="0"/>
        </w:rPr>
        <w:t>：</w:t>
      </w:r>
    </w:p>
    <w:p w:rsidR="0044135A" w:rsidRPr="00765D51" w:rsidRDefault="00D00753" w:rsidP="00C9162F">
      <w:pPr>
        <w:widowControl/>
        <w:autoSpaceDE w:val="0"/>
        <w:autoSpaceDN w:val="0"/>
        <w:adjustRightInd w:val="0"/>
        <w:spacing w:after="240" w:line="360" w:lineRule="auto"/>
        <w:jc w:val="left"/>
        <w:rPr>
          <w:rFonts w:ascii="Times New Roman" w:hAnsi="Times New Roman" w:cs="Times"/>
          <w:kern w:val="0"/>
        </w:rPr>
      </w:pPr>
      <w:r w:rsidRPr="009C7395">
        <w:rPr>
          <w:rFonts w:ascii="Courier" w:hAnsi="Courier" w:cs="Times"/>
          <w:kern w:val="0"/>
        </w:rPr>
        <w:t xml:space="preserve">Boolean(value) </w:t>
      </w:r>
      <w:r w:rsidR="006E1FB8" w:rsidRPr="00765D51">
        <w:rPr>
          <w:rFonts w:ascii="Times New Roman" w:hAnsi="Times New Roman" w:cs="Times" w:hint="eastAsia"/>
          <w:kern w:val="0"/>
        </w:rPr>
        <w:t xml:space="preserve"> </w:t>
      </w:r>
      <w:r w:rsidR="003F6917" w:rsidRPr="00765D51">
        <w:rPr>
          <w:rFonts w:ascii="Times New Roman" w:hAnsi="Times New Roman" w:cs="Times" w:hint="eastAsia"/>
          <w:kern w:val="0"/>
        </w:rPr>
        <w:t xml:space="preserve"> </w:t>
      </w:r>
      <w:r w:rsidRPr="00765D51">
        <w:rPr>
          <w:rFonts w:ascii="Times New Roman" w:hAnsi="Times New Roman" w:cs="Times"/>
          <w:kern w:val="0"/>
        </w:rPr>
        <w:t>(Invoked as a function, not as a constructor)</w:t>
      </w:r>
      <w:r w:rsidR="00CE2600">
        <w:rPr>
          <w:rFonts w:ascii="Times New Roman" w:hAnsi="Times New Roman" w:cs="Times" w:hint="eastAsia"/>
          <w:kern w:val="0"/>
        </w:rPr>
        <w:t xml:space="preserve"> </w:t>
      </w:r>
      <w:r w:rsidR="001A6291">
        <w:rPr>
          <w:rFonts w:ascii="宋体" w:eastAsia="宋体" w:hAnsi="宋体" w:cs="宋体" w:hint="eastAsia"/>
          <w:kern w:val="0"/>
        </w:rPr>
        <w:t>作为函数调用</w:t>
      </w:r>
      <w:r w:rsidR="00CE2600">
        <w:rPr>
          <w:rFonts w:ascii="Times" w:hAnsi="Times" w:cs="Times"/>
          <w:kern w:val="0"/>
        </w:rPr>
        <w:t>，而不是构造函数</w:t>
      </w:r>
    </w:p>
    <w:p w:rsidR="0044135A" w:rsidRPr="009C7395" w:rsidRDefault="00D00753" w:rsidP="00C9162F">
      <w:pPr>
        <w:widowControl/>
        <w:autoSpaceDE w:val="0"/>
        <w:autoSpaceDN w:val="0"/>
        <w:adjustRightInd w:val="0"/>
        <w:spacing w:after="240" w:line="360" w:lineRule="auto"/>
        <w:jc w:val="left"/>
        <w:rPr>
          <w:rFonts w:ascii="Courier" w:hAnsi="Courier" w:cs="Times"/>
          <w:kern w:val="0"/>
        </w:rPr>
      </w:pPr>
      <w:r w:rsidRPr="00765D51">
        <w:rPr>
          <w:rFonts w:ascii="Times New Roman" w:hAnsi="Times New Roman" w:cs="Times"/>
          <w:kern w:val="0"/>
        </w:rPr>
        <w:t> </w:t>
      </w:r>
      <w:r w:rsidRPr="009C7395">
        <w:rPr>
          <w:rFonts w:ascii="Courier" w:hAnsi="Courier" w:cs="Times"/>
          <w:kern w:val="0"/>
        </w:rPr>
        <w:t>value ? true : false</w:t>
      </w:r>
    </w:p>
    <w:p w:rsidR="00D00753" w:rsidRPr="00765D51" w:rsidRDefault="00D00753" w:rsidP="00C9162F">
      <w:pPr>
        <w:widowControl/>
        <w:autoSpaceDE w:val="0"/>
        <w:autoSpaceDN w:val="0"/>
        <w:adjustRightInd w:val="0"/>
        <w:spacing w:after="240" w:line="360" w:lineRule="auto"/>
        <w:jc w:val="left"/>
        <w:rPr>
          <w:rFonts w:ascii="Times New Roman" w:hAnsi="Times New Roman" w:cs="Times"/>
          <w:kern w:val="0"/>
        </w:rPr>
      </w:pPr>
      <w:r w:rsidRPr="009C7395">
        <w:rPr>
          <w:rFonts w:ascii="Courier" w:hAnsi="Courier" w:cs="Times"/>
          <w:kern w:val="0"/>
        </w:rPr>
        <w:t xml:space="preserve"> !!value </w:t>
      </w:r>
      <w:r w:rsidR="0044135A" w:rsidRPr="009C7395">
        <w:rPr>
          <w:rFonts w:ascii="Courier" w:hAnsi="Courier" w:cs="Times"/>
          <w:kern w:val="0"/>
        </w:rPr>
        <w:t xml:space="preserve"> </w:t>
      </w:r>
      <w:r w:rsidR="0044135A" w:rsidRPr="00765D51">
        <w:rPr>
          <w:rFonts w:ascii="Times New Roman" w:hAnsi="Times New Roman" w:cs="Times" w:hint="eastAsia"/>
          <w:kern w:val="0"/>
        </w:rPr>
        <w:t xml:space="preserve">   </w:t>
      </w:r>
      <w:r w:rsidR="00BB07F4" w:rsidRPr="00765D51">
        <w:rPr>
          <w:rFonts w:ascii="Times New Roman" w:hAnsi="Times New Roman" w:cs="Times" w:hint="eastAsia"/>
          <w:kern w:val="0"/>
        </w:rPr>
        <w:t xml:space="preserve">     </w:t>
      </w:r>
      <w:r w:rsidRPr="00765D51">
        <w:rPr>
          <w:rFonts w:ascii="Times New Roman" w:hAnsi="Times New Roman" w:cs="Times"/>
          <w:kern w:val="0"/>
        </w:rPr>
        <w:t>A single “not” converts to negated boolean; use twice for the nonnegated conversion.</w:t>
      </w:r>
      <w:r w:rsidR="003F1B14">
        <w:rPr>
          <w:rFonts w:ascii="Times New Roman" w:hAnsi="Times New Roman" w:cs="Times" w:hint="eastAsia"/>
          <w:kern w:val="0"/>
        </w:rPr>
        <w:t xml:space="preserve"> </w:t>
      </w:r>
      <w:r w:rsidR="003F1B14">
        <w:rPr>
          <w:rFonts w:ascii="Times" w:hAnsi="Times" w:cs="Times"/>
          <w:kern w:val="0"/>
        </w:rPr>
        <w:t>一次</w:t>
      </w:r>
      <w:r w:rsidR="003F1B14">
        <w:rPr>
          <w:rFonts w:ascii="Times" w:hAnsi="Times" w:cs="Times"/>
          <w:kern w:val="0"/>
        </w:rPr>
        <w:t>“</w:t>
      </w:r>
      <w:r w:rsidR="003F1B14">
        <w:rPr>
          <w:rFonts w:ascii="Times" w:hAnsi="Times" w:cs="Times"/>
          <w:kern w:val="0"/>
        </w:rPr>
        <w:t>非</w:t>
      </w:r>
      <w:r w:rsidR="003F1B14">
        <w:rPr>
          <w:rFonts w:ascii="Times" w:hAnsi="Times" w:cs="Times"/>
          <w:kern w:val="0"/>
        </w:rPr>
        <w:t>”</w:t>
      </w:r>
      <w:r w:rsidR="003F1B14">
        <w:rPr>
          <w:rFonts w:ascii="Times" w:hAnsi="Times" w:cs="Times"/>
          <w:kern w:val="0"/>
        </w:rPr>
        <w:t>转换为取反后的布尔值；两次</w:t>
      </w:r>
      <w:r w:rsidR="003F1B14">
        <w:rPr>
          <w:rFonts w:ascii="Times" w:hAnsi="Times" w:cs="Times"/>
          <w:kern w:val="0"/>
        </w:rPr>
        <w:t>“</w:t>
      </w:r>
      <w:r w:rsidR="003F1B14">
        <w:rPr>
          <w:rFonts w:ascii="Times" w:hAnsi="Times" w:cs="Times"/>
          <w:kern w:val="0"/>
        </w:rPr>
        <w:t>非</w:t>
      </w:r>
      <w:r w:rsidR="003F1B14">
        <w:rPr>
          <w:rFonts w:ascii="Times" w:hAnsi="Times" w:cs="Times"/>
          <w:kern w:val="0"/>
        </w:rPr>
        <w:t>”</w:t>
      </w:r>
      <w:r w:rsidR="003F1B14">
        <w:rPr>
          <w:rFonts w:ascii="Times" w:hAnsi="Times" w:cs="Times"/>
          <w:kern w:val="0"/>
        </w:rPr>
        <w:t>转换为对应的布尔值</w:t>
      </w:r>
      <w:r w:rsidR="00C74357">
        <w:rPr>
          <w:rFonts w:ascii="Times" w:hAnsi="Times" w:cs="Times" w:hint="eastAsia"/>
          <w:kern w:val="0"/>
        </w:rPr>
        <w:t>。</w:t>
      </w:r>
    </w:p>
    <w:p w:rsidR="00D00753" w:rsidRPr="00765D51" w:rsidRDefault="00D00753" w:rsidP="00C9162F">
      <w:pPr>
        <w:spacing w:line="360" w:lineRule="auto"/>
        <w:rPr>
          <w:rFonts w:ascii="Times New Roman" w:hAnsi="Times New Roman"/>
          <w:caps/>
        </w:rPr>
      </w:pPr>
    </w:p>
    <w:p w:rsidR="000234D8" w:rsidRDefault="000234D8"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I prefer Boolean(), because it is more descriptive. Here are some examples:</w:t>
      </w:r>
    </w:p>
    <w:p w:rsidR="009900AA" w:rsidRPr="00765D51" w:rsidRDefault="009900AA" w:rsidP="00C9162F">
      <w:pPr>
        <w:widowControl/>
        <w:autoSpaceDE w:val="0"/>
        <w:autoSpaceDN w:val="0"/>
        <w:adjustRightInd w:val="0"/>
        <w:spacing w:after="240" w:line="360" w:lineRule="auto"/>
        <w:jc w:val="left"/>
        <w:rPr>
          <w:rFonts w:ascii="Times New Roman" w:hAnsi="Times New Roman" w:cs="Times"/>
          <w:kern w:val="0"/>
        </w:rPr>
      </w:pPr>
      <w:r w:rsidRPr="009900AA">
        <w:rPr>
          <w:rFonts w:ascii="Times New Roman" w:hAnsi="Times New Roman" w:cs="Times" w:hint="eastAsia"/>
          <w:kern w:val="0"/>
        </w:rPr>
        <w:lastRenderedPageBreak/>
        <w:t>我</w:t>
      </w:r>
      <w:r w:rsidR="001A6291">
        <w:rPr>
          <w:rFonts w:ascii="Times New Roman" w:hAnsi="Times New Roman" w:cs="Times" w:hint="eastAsia"/>
          <w:kern w:val="0"/>
        </w:rPr>
        <w:t>更喜欢</w:t>
      </w:r>
      <w:r w:rsidR="00FF219F">
        <w:rPr>
          <w:rFonts w:ascii="Times New Roman" w:hAnsi="Times New Roman" w:cs="Times" w:hint="eastAsia"/>
          <w:kern w:val="0"/>
        </w:rPr>
        <w:t xml:space="preserve"> </w:t>
      </w:r>
      <w:r w:rsidR="00EC3BEA">
        <w:rPr>
          <w:rFonts w:ascii="Times New Roman" w:hAnsi="Times New Roman" w:cs="Times" w:hint="eastAsia"/>
          <w:kern w:val="0"/>
        </w:rPr>
        <w:t>Boolean</w:t>
      </w:r>
      <w:r w:rsidR="001A6291">
        <w:rPr>
          <w:rFonts w:ascii="Times New Roman" w:hAnsi="Times New Roman" w:cs="Times"/>
          <w:kern w:val="0"/>
        </w:rPr>
        <w:t>()</w:t>
      </w:r>
      <w:r w:rsidR="00FF219F">
        <w:rPr>
          <w:rFonts w:ascii="宋体" w:eastAsia="宋体" w:hAnsi="宋体" w:cs="宋体" w:hint="eastAsia"/>
          <w:kern w:val="0"/>
        </w:rPr>
        <w:t xml:space="preserve"> </w:t>
      </w:r>
      <w:r w:rsidR="001A6291">
        <w:rPr>
          <w:rFonts w:ascii="宋体" w:eastAsia="宋体" w:hAnsi="宋体" w:cs="宋体" w:hint="eastAsia"/>
          <w:kern w:val="0"/>
        </w:rPr>
        <w:t>方式</w:t>
      </w:r>
      <w:r w:rsidR="00EC3BEA">
        <w:rPr>
          <w:rFonts w:ascii="Times New Roman" w:hAnsi="Times New Roman" w:cs="Times" w:hint="eastAsia"/>
          <w:kern w:val="0"/>
        </w:rPr>
        <w:t>，</w:t>
      </w:r>
      <w:r w:rsidRPr="009900AA">
        <w:rPr>
          <w:rFonts w:ascii="Times New Roman" w:hAnsi="Times New Roman" w:cs="Times" w:hint="eastAsia"/>
          <w:kern w:val="0"/>
        </w:rPr>
        <w:t>因为它更具描述性</w:t>
      </w:r>
      <w:r w:rsidR="00D9394F">
        <w:rPr>
          <w:rFonts w:ascii="Times New Roman" w:hAnsi="Times New Roman" w:cs="Times" w:hint="eastAsia"/>
          <w:kern w:val="0"/>
        </w:rPr>
        <w:t>。</w:t>
      </w:r>
      <w:r w:rsidRPr="009900AA">
        <w:rPr>
          <w:rFonts w:ascii="Times New Roman" w:hAnsi="Times New Roman" w:cs="Times" w:hint="eastAsia"/>
          <w:kern w:val="0"/>
        </w:rPr>
        <w:t>下面是一些例子</w:t>
      </w:r>
      <w:r>
        <w:rPr>
          <w:rFonts w:ascii="Times New Roman" w:hAnsi="Times New Roman" w:cs="Times" w:hint="eastAsia"/>
          <w:kern w:val="0"/>
        </w:rPr>
        <w:t>：</w:t>
      </w:r>
    </w:p>
    <w:p w:rsidR="000234D8" w:rsidRPr="009C7395" w:rsidRDefault="000234D8" w:rsidP="00C9162F">
      <w:pPr>
        <w:widowControl/>
        <w:autoSpaceDE w:val="0"/>
        <w:autoSpaceDN w:val="0"/>
        <w:adjustRightInd w:val="0"/>
        <w:spacing w:line="360" w:lineRule="auto"/>
        <w:jc w:val="left"/>
        <w:rPr>
          <w:rFonts w:ascii="Courier" w:hAnsi="Courier" w:cs="Times"/>
          <w:kern w:val="0"/>
          <w:sz w:val="22"/>
          <w:szCs w:val="22"/>
        </w:rPr>
      </w:pPr>
      <w:r w:rsidRPr="009C7395">
        <w:rPr>
          <w:rFonts w:ascii="Courier" w:hAnsi="Courier" w:cs="Times"/>
          <w:kern w:val="0"/>
          <w:sz w:val="22"/>
          <w:szCs w:val="22"/>
        </w:rPr>
        <w:t>&gt; Boolean(undefined)</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false</w:t>
      </w:r>
    </w:p>
    <w:p w:rsidR="000234D8" w:rsidRPr="009C7395" w:rsidRDefault="000234D8" w:rsidP="00C9162F">
      <w:pPr>
        <w:widowControl/>
        <w:autoSpaceDE w:val="0"/>
        <w:autoSpaceDN w:val="0"/>
        <w:adjustRightInd w:val="0"/>
        <w:spacing w:line="360" w:lineRule="auto"/>
        <w:jc w:val="left"/>
        <w:rPr>
          <w:rFonts w:ascii="Courier" w:hAnsi="Courier" w:cs="Times"/>
          <w:kern w:val="0"/>
          <w:sz w:val="22"/>
          <w:szCs w:val="22"/>
        </w:rPr>
      </w:pPr>
      <w:r w:rsidRPr="009C7395">
        <w:rPr>
          <w:rFonts w:ascii="Courier" w:hAnsi="Courier" w:cs="Times"/>
          <w:kern w:val="0"/>
          <w:sz w:val="22"/>
          <w:szCs w:val="22"/>
        </w:rPr>
        <w:t>&gt; Boolean(null)</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false</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&gt; Boolean(0)</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false</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&gt; Boolean(1)</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true</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&gt; Boolean(2)</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true</w:t>
      </w:r>
    </w:p>
    <w:p w:rsidR="000234D8" w:rsidRPr="009C7395" w:rsidRDefault="000234D8" w:rsidP="00C9162F">
      <w:pPr>
        <w:widowControl/>
        <w:autoSpaceDE w:val="0"/>
        <w:autoSpaceDN w:val="0"/>
        <w:adjustRightInd w:val="0"/>
        <w:spacing w:line="360" w:lineRule="auto"/>
        <w:jc w:val="left"/>
        <w:rPr>
          <w:rFonts w:ascii="Courier" w:hAnsi="Courier" w:cs="Times"/>
          <w:kern w:val="0"/>
          <w:sz w:val="22"/>
          <w:szCs w:val="22"/>
        </w:rPr>
      </w:pPr>
      <w:r w:rsidRPr="009C7395">
        <w:rPr>
          <w:rFonts w:ascii="Courier" w:hAnsi="Courier" w:cs="Times"/>
          <w:kern w:val="0"/>
          <w:sz w:val="22"/>
          <w:szCs w:val="22"/>
        </w:rPr>
        <w:t xml:space="preserve">    &gt; Boolean('')</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false</w:t>
      </w:r>
    </w:p>
    <w:p w:rsidR="000234D8" w:rsidRPr="009C7395" w:rsidRDefault="000234D8" w:rsidP="00C9162F">
      <w:pPr>
        <w:widowControl/>
        <w:autoSpaceDE w:val="0"/>
        <w:autoSpaceDN w:val="0"/>
        <w:adjustRightInd w:val="0"/>
        <w:spacing w:line="360" w:lineRule="auto"/>
        <w:jc w:val="left"/>
        <w:rPr>
          <w:rFonts w:ascii="Courier" w:hAnsi="Courier" w:cs="Times"/>
          <w:kern w:val="0"/>
          <w:sz w:val="22"/>
          <w:szCs w:val="22"/>
        </w:rPr>
      </w:pPr>
      <w:r w:rsidRPr="009C7395">
        <w:rPr>
          <w:rFonts w:ascii="Courier" w:hAnsi="Courier" w:cs="Times"/>
          <w:kern w:val="0"/>
          <w:sz w:val="22"/>
          <w:szCs w:val="22"/>
        </w:rPr>
        <w:t xml:space="preserve">    &gt; Boolean('abc')</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true</w:t>
      </w:r>
    </w:p>
    <w:p w:rsidR="000234D8" w:rsidRPr="009C7395" w:rsidRDefault="000234D8" w:rsidP="00C9162F">
      <w:pPr>
        <w:widowControl/>
        <w:autoSpaceDE w:val="0"/>
        <w:autoSpaceDN w:val="0"/>
        <w:adjustRightInd w:val="0"/>
        <w:spacing w:line="360" w:lineRule="auto"/>
        <w:jc w:val="left"/>
        <w:rPr>
          <w:rFonts w:ascii="Courier" w:hAnsi="Courier" w:cs="Times"/>
          <w:kern w:val="0"/>
          <w:sz w:val="22"/>
          <w:szCs w:val="22"/>
        </w:rPr>
      </w:pPr>
      <w:r w:rsidRPr="009C7395">
        <w:rPr>
          <w:rFonts w:ascii="Courier" w:hAnsi="Courier" w:cs="Times"/>
          <w:kern w:val="0"/>
          <w:sz w:val="22"/>
          <w:szCs w:val="22"/>
        </w:rPr>
        <w:t xml:space="preserve">    &gt; Boolean('false')</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true</w:t>
      </w:r>
    </w:p>
    <w:p w:rsidR="000234D8" w:rsidRPr="00C9162F" w:rsidRDefault="000234D8" w:rsidP="00C9162F">
      <w:pPr>
        <w:widowControl/>
        <w:autoSpaceDE w:val="0"/>
        <w:autoSpaceDN w:val="0"/>
        <w:adjustRightInd w:val="0"/>
        <w:spacing w:after="240" w:line="360" w:lineRule="auto"/>
        <w:jc w:val="left"/>
        <w:rPr>
          <w:rFonts w:ascii="Times New Roman" w:hAnsi="Times New Roman" w:cs="Times"/>
          <w:b/>
          <w:kern w:val="0"/>
          <w:sz w:val="32"/>
          <w:szCs w:val="32"/>
        </w:rPr>
      </w:pPr>
      <w:r w:rsidRPr="00C9162F">
        <w:rPr>
          <w:rFonts w:ascii="Times New Roman" w:hAnsi="Times New Roman" w:cs="Times"/>
          <w:b/>
          <w:kern w:val="0"/>
          <w:sz w:val="32"/>
          <w:szCs w:val="32"/>
        </w:rPr>
        <w:t>Truthy and Falsy Values</w:t>
      </w:r>
    </w:p>
    <w:p w:rsidR="009C7395" w:rsidRPr="00C9162F" w:rsidRDefault="009D05A0" w:rsidP="00C9162F">
      <w:pPr>
        <w:widowControl/>
        <w:autoSpaceDE w:val="0"/>
        <w:autoSpaceDN w:val="0"/>
        <w:adjustRightInd w:val="0"/>
        <w:spacing w:after="240" w:line="360" w:lineRule="auto"/>
        <w:jc w:val="left"/>
        <w:rPr>
          <w:rFonts w:ascii="Times New Roman" w:hAnsi="Times New Roman" w:cs="Times"/>
          <w:b/>
          <w:kern w:val="0"/>
          <w:sz w:val="32"/>
          <w:szCs w:val="32"/>
        </w:rPr>
      </w:pPr>
      <w:r>
        <w:rPr>
          <w:rFonts w:ascii="宋体" w:eastAsia="宋体" w:hAnsi="宋体" w:cs="宋体" w:hint="eastAsia"/>
          <w:b/>
          <w:kern w:val="0"/>
          <w:sz w:val="32"/>
          <w:szCs w:val="32"/>
        </w:rPr>
        <w:t>真（</w:t>
      </w:r>
      <w:r w:rsidRPr="00C9162F">
        <w:rPr>
          <w:rFonts w:ascii="Times New Roman" w:hAnsi="Times New Roman" w:cs="Times"/>
          <w:b/>
          <w:kern w:val="0"/>
          <w:sz w:val="32"/>
          <w:szCs w:val="32"/>
        </w:rPr>
        <w:t>Truthy</w:t>
      </w:r>
      <w:r>
        <w:rPr>
          <w:rFonts w:ascii="宋体" w:eastAsia="宋体" w:hAnsi="宋体" w:cs="宋体" w:hint="eastAsia"/>
          <w:b/>
          <w:kern w:val="0"/>
          <w:sz w:val="32"/>
          <w:szCs w:val="32"/>
        </w:rPr>
        <w:t>）值</w:t>
      </w:r>
      <w:r w:rsidR="009C7395" w:rsidRPr="00C9162F">
        <w:rPr>
          <w:rFonts w:ascii="Times New Roman" w:hAnsi="Times New Roman" w:cs="Times" w:hint="eastAsia"/>
          <w:b/>
          <w:kern w:val="0"/>
          <w:sz w:val="32"/>
          <w:szCs w:val="32"/>
        </w:rPr>
        <w:t>和</w:t>
      </w:r>
      <w:r>
        <w:rPr>
          <w:rFonts w:ascii="宋体" w:eastAsia="宋体" w:hAnsi="宋体" w:cs="宋体" w:hint="eastAsia"/>
          <w:b/>
          <w:kern w:val="0"/>
          <w:sz w:val="32"/>
          <w:szCs w:val="32"/>
        </w:rPr>
        <w:t>假（Falsy）</w:t>
      </w:r>
      <w:r w:rsidR="009C7395" w:rsidRPr="00C9162F">
        <w:rPr>
          <w:rFonts w:ascii="Times New Roman" w:hAnsi="Times New Roman" w:cs="Times" w:hint="eastAsia"/>
          <w:b/>
          <w:kern w:val="0"/>
          <w:sz w:val="32"/>
          <w:szCs w:val="32"/>
        </w:rPr>
        <w:t>值</w:t>
      </w:r>
    </w:p>
    <w:p w:rsidR="000234D8" w:rsidRDefault="000234D8"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Wherever JavaScript expects a boolean, you can provide any kind of value and it is automatically converted to boolean. Thus, there are two sets of values in JavaScript: one set is converted to false, while the other set is converted to true. These sets are called falsy values and truthy values. Given the preceding table, the following are all falsy values:</w:t>
      </w:r>
    </w:p>
    <w:p w:rsidR="009C7395" w:rsidRPr="00765D51" w:rsidRDefault="001A6291" w:rsidP="00C9162F">
      <w:pPr>
        <w:widowControl/>
        <w:autoSpaceDE w:val="0"/>
        <w:autoSpaceDN w:val="0"/>
        <w:adjustRightInd w:val="0"/>
        <w:spacing w:after="240" w:line="360" w:lineRule="auto"/>
        <w:jc w:val="left"/>
        <w:rPr>
          <w:rFonts w:ascii="Times New Roman" w:hAnsi="Times New Roman" w:cs="Times"/>
          <w:kern w:val="0"/>
        </w:rPr>
      </w:pPr>
      <w:r>
        <w:rPr>
          <w:rFonts w:ascii="宋体" w:eastAsia="宋体" w:hAnsi="宋体" w:cs="宋体" w:hint="eastAsia"/>
          <w:kern w:val="0"/>
        </w:rPr>
        <w:lastRenderedPageBreak/>
        <w:t>无论何时，</w:t>
      </w:r>
      <w:commentRangeStart w:id="2"/>
      <w:r>
        <w:rPr>
          <w:rFonts w:ascii="Times New Roman" w:hAnsi="Times New Roman" w:cs="Times" w:hint="eastAsia"/>
          <w:kern w:val="0"/>
        </w:rPr>
        <w:t>J</w:t>
      </w:r>
      <w:r>
        <w:rPr>
          <w:rFonts w:ascii="宋体" w:eastAsia="宋体" w:hAnsi="宋体" w:cs="宋体" w:hint="eastAsia"/>
          <w:kern w:val="0"/>
        </w:rPr>
        <w:t>ava</w:t>
      </w:r>
      <w:ins w:id="3" w:author="123" w:date="2014-05-06T14:24:00Z">
        <w:r w:rsidR="003567C6">
          <w:rPr>
            <w:rFonts w:ascii="宋体" w:eastAsia="宋体" w:hAnsi="宋体" w:cs="宋体" w:hint="eastAsia"/>
            <w:kern w:val="0"/>
          </w:rPr>
          <w:t>S</w:t>
        </w:r>
      </w:ins>
      <w:del w:id="4" w:author="123" w:date="2014-05-06T14:24:00Z">
        <w:r w:rsidDel="003567C6">
          <w:rPr>
            <w:rFonts w:ascii="宋体" w:eastAsia="宋体" w:hAnsi="宋体" w:cs="宋体" w:hint="eastAsia"/>
            <w:kern w:val="0"/>
          </w:rPr>
          <w:delText>s</w:delText>
        </w:r>
      </w:del>
      <w:r>
        <w:rPr>
          <w:rFonts w:ascii="宋体" w:eastAsia="宋体" w:hAnsi="宋体" w:cs="宋体" w:hint="eastAsia"/>
          <w:kern w:val="0"/>
        </w:rPr>
        <w:t>cript</w:t>
      </w:r>
      <w:commentRangeEnd w:id="2"/>
      <w:r w:rsidR="003567C6">
        <w:rPr>
          <w:rStyle w:val="a7"/>
        </w:rPr>
        <w:commentReference w:id="2"/>
      </w:r>
      <w:r>
        <w:rPr>
          <w:rFonts w:ascii="宋体" w:eastAsia="宋体" w:hAnsi="宋体" w:cs="宋体" w:hint="eastAsia"/>
          <w:kern w:val="0"/>
        </w:rPr>
        <w:t xml:space="preserve"> 执行过程中</w:t>
      </w:r>
      <w:r>
        <w:rPr>
          <w:rFonts w:ascii="Times New Roman" w:hAnsi="Times New Roman" w:cs="Times" w:hint="eastAsia"/>
          <w:kern w:val="0"/>
        </w:rPr>
        <w:t>需要的是</w:t>
      </w:r>
      <w:r w:rsidR="009C7395" w:rsidRPr="009C7395">
        <w:rPr>
          <w:rFonts w:ascii="Times New Roman" w:hAnsi="Times New Roman" w:cs="Times" w:hint="eastAsia"/>
          <w:kern w:val="0"/>
        </w:rPr>
        <w:t>布尔值，</w:t>
      </w:r>
      <w:r>
        <w:rPr>
          <w:rFonts w:ascii="宋体" w:eastAsia="宋体" w:hAnsi="宋体" w:cs="宋体" w:hint="eastAsia"/>
          <w:kern w:val="0"/>
        </w:rPr>
        <w:t>它</w:t>
      </w:r>
      <w:r w:rsidR="009C7395" w:rsidRPr="009C7395">
        <w:rPr>
          <w:rFonts w:ascii="Times New Roman" w:hAnsi="Times New Roman" w:cs="Times" w:hint="eastAsia"/>
          <w:kern w:val="0"/>
        </w:rPr>
        <w:t>都可以将你提供的任何类型的值</w:t>
      </w:r>
      <w:r>
        <w:rPr>
          <w:rFonts w:ascii="Times New Roman" w:hAnsi="Times New Roman" w:cs="Times" w:hint="eastAsia"/>
          <w:kern w:val="0"/>
        </w:rPr>
        <w:t>自动</w:t>
      </w:r>
      <w:r w:rsidR="009C7395" w:rsidRPr="009C7395">
        <w:rPr>
          <w:rFonts w:ascii="Times New Roman" w:hAnsi="Times New Roman" w:cs="Times" w:hint="eastAsia"/>
          <w:kern w:val="0"/>
        </w:rPr>
        <w:t>转换为布尔值。</w:t>
      </w:r>
      <w:r w:rsidR="009C7395" w:rsidRPr="009C7395">
        <w:rPr>
          <w:rFonts w:ascii="Times New Roman" w:hAnsi="Times New Roman" w:cs="Times" w:hint="eastAsia"/>
          <w:kern w:val="0"/>
        </w:rPr>
        <w:t xml:space="preserve"> </w:t>
      </w:r>
      <w:r w:rsidR="009C7395" w:rsidRPr="009C7395">
        <w:rPr>
          <w:rFonts w:ascii="Times New Roman" w:hAnsi="Times New Roman" w:cs="Times" w:hint="eastAsia"/>
          <w:kern w:val="0"/>
        </w:rPr>
        <w:t>因此，</w:t>
      </w:r>
      <w:r>
        <w:rPr>
          <w:rFonts w:ascii="Times New Roman" w:hAnsi="Times New Roman" w:cs="Times" w:hint="eastAsia"/>
          <w:kern w:val="0"/>
        </w:rPr>
        <w:t>J</w:t>
      </w:r>
      <w:r>
        <w:rPr>
          <w:rFonts w:ascii="宋体" w:eastAsia="宋体" w:hAnsi="宋体" w:cs="宋体" w:hint="eastAsia"/>
          <w:kern w:val="0"/>
        </w:rPr>
        <w:t xml:space="preserve">avascript </w:t>
      </w:r>
      <w:r w:rsidR="009C7395" w:rsidRPr="009C7395">
        <w:rPr>
          <w:rFonts w:ascii="Times New Roman" w:hAnsi="Times New Roman" w:cs="Times" w:hint="eastAsia"/>
          <w:kern w:val="0"/>
        </w:rPr>
        <w:t>有两类值：一类会转化为</w:t>
      </w:r>
      <w:r w:rsidR="009D05A0">
        <w:rPr>
          <w:rFonts w:ascii="宋体" w:eastAsia="宋体" w:hAnsi="宋体" w:cs="宋体" w:hint="eastAsia"/>
          <w:kern w:val="0"/>
        </w:rPr>
        <w:t>false</w:t>
      </w:r>
      <w:r w:rsidR="009C7395" w:rsidRPr="009C7395">
        <w:rPr>
          <w:rFonts w:ascii="Times New Roman" w:hAnsi="Times New Roman" w:cs="Times" w:hint="eastAsia"/>
          <w:kern w:val="0"/>
        </w:rPr>
        <w:t>，另一类会转化为</w:t>
      </w:r>
      <w:r w:rsidR="009C7395" w:rsidRPr="009C7395">
        <w:rPr>
          <w:rFonts w:ascii="Times New Roman" w:hAnsi="Times New Roman" w:cs="Times" w:hint="eastAsia"/>
          <w:kern w:val="0"/>
        </w:rPr>
        <w:t>ture</w:t>
      </w:r>
      <w:r w:rsidR="009C7395" w:rsidRPr="009C7395">
        <w:rPr>
          <w:rFonts w:ascii="Times New Roman" w:hAnsi="Times New Roman" w:cs="Times" w:hint="eastAsia"/>
          <w:kern w:val="0"/>
        </w:rPr>
        <w:t>。这两类被称为</w:t>
      </w:r>
      <w:r w:rsidR="009D05A0">
        <w:rPr>
          <w:rFonts w:ascii="宋体" w:eastAsia="宋体" w:hAnsi="宋体" w:cs="宋体" w:hint="eastAsia"/>
          <w:kern w:val="0"/>
        </w:rPr>
        <w:t>假（falsy）</w:t>
      </w:r>
      <w:r w:rsidR="009C7395" w:rsidRPr="009C7395">
        <w:rPr>
          <w:rFonts w:ascii="Times New Roman" w:hAnsi="Times New Roman" w:cs="Times" w:hint="eastAsia"/>
          <w:kern w:val="0"/>
        </w:rPr>
        <w:t>值和</w:t>
      </w:r>
      <w:r w:rsidR="009D05A0">
        <w:rPr>
          <w:rFonts w:ascii="宋体" w:eastAsia="宋体" w:hAnsi="宋体" w:cs="宋体" w:hint="eastAsia"/>
          <w:kern w:val="0"/>
        </w:rPr>
        <w:t>真（truthy）</w:t>
      </w:r>
      <w:r w:rsidR="009C7395" w:rsidRPr="009C7395">
        <w:rPr>
          <w:rFonts w:ascii="Times New Roman" w:hAnsi="Times New Roman" w:cs="Times" w:hint="eastAsia"/>
          <w:kern w:val="0"/>
        </w:rPr>
        <w:t>值。根据前面的表格，</w:t>
      </w:r>
      <w:r>
        <w:rPr>
          <w:rFonts w:ascii="Times New Roman" w:hAnsi="Times New Roman" w:cs="Times" w:hint="eastAsia"/>
          <w:kern w:val="0"/>
        </w:rPr>
        <w:t>以下</w:t>
      </w:r>
      <w:r w:rsidR="009C7395" w:rsidRPr="009C7395">
        <w:rPr>
          <w:rFonts w:ascii="Times New Roman" w:hAnsi="Times New Roman" w:cs="Times" w:hint="eastAsia"/>
          <w:kern w:val="0"/>
        </w:rPr>
        <w:t>是</w:t>
      </w:r>
      <w:r>
        <w:rPr>
          <w:rFonts w:ascii="Times New Roman" w:hAnsi="Times New Roman" w:cs="Times" w:hint="eastAsia"/>
          <w:kern w:val="0"/>
        </w:rPr>
        <w:t>所有</w:t>
      </w:r>
      <w:r w:rsidR="009D05A0">
        <w:rPr>
          <w:rFonts w:ascii="宋体" w:eastAsia="宋体" w:hAnsi="宋体" w:cs="宋体" w:hint="eastAsia"/>
          <w:kern w:val="0"/>
        </w:rPr>
        <w:t>的假</w:t>
      </w:r>
      <w:r w:rsidR="009C7395" w:rsidRPr="009C7395">
        <w:rPr>
          <w:rFonts w:ascii="Times New Roman" w:hAnsi="Times New Roman" w:cs="Times" w:hint="eastAsia"/>
          <w:kern w:val="0"/>
        </w:rPr>
        <w:t>值：</w:t>
      </w:r>
    </w:p>
    <w:p w:rsidR="009C7395"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 xml:space="preserve">• undefined,null </w:t>
      </w:r>
    </w:p>
    <w:p w:rsidR="009C7395"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 xml:space="preserve">• Boolean:false </w:t>
      </w:r>
    </w:p>
    <w:p w:rsidR="009C7395"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 Number:0,NaN</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 String:''</w:t>
      </w:r>
    </w:p>
    <w:p w:rsidR="000234D8" w:rsidRDefault="000234D8"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All other values—including all objects, even empty objects, empty arrays, and new Boolean(false)—are truthy. Because undefined and null are falsy, you can use the if statement to check whether a variable x has a value:</w:t>
      </w:r>
    </w:p>
    <w:p w:rsidR="009C7395" w:rsidRPr="00765D51" w:rsidRDefault="001A6291" w:rsidP="00C9162F">
      <w:pPr>
        <w:widowControl/>
        <w:autoSpaceDE w:val="0"/>
        <w:autoSpaceDN w:val="0"/>
        <w:adjustRightInd w:val="0"/>
        <w:spacing w:after="240" w:line="360" w:lineRule="auto"/>
        <w:jc w:val="left"/>
        <w:rPr>
          <w:rFonts w:ascii="Times New Roman" w:hAnsi="Times New Roman" w:cs="Times"/>
          <w:kern w:val="0"/>
        </w:rPr>
      </w:pPr>
      <w:r>
        <w:rPr>
          <w:rFonts w:ascii="Times New Roman" w:hAnsi="Times New Roman" w:cs="Times" w:hint="eastAsia"/>
          <w:kern w:val="0"/>
        </w:rPr>
        <w:t>除去以上的值，</w:t>
      </w:r>
      <w:r w:rsidR="009C7395" w:rsidRPr="009C7395">
        <w:rPr>
          <w:rFonts w:ascii="Times New Roman" w:hAnsi="Times New Roman" w:cs="Times" w:hint="eastAsia"/>
          <w:kern w:val="0"/>
        </w:rPr>
        <w:t>所有其他值</w:t>
      </w:r>
      <w:r>
        <w:rPr>
          <w:rFonts w:ascii="Times New Roman" w:hAnsi="Times New Roman" w:cs="Times" w:hint="eastAsia"/>
          <w:kern w:val="0"/>
        </w:rPr>
        <w:t>（</w:t>
      </w:r>
      <w:r w:rsidR="009C7395" w:rsidRPr="009C7395">
        <w:rPr>
          <w:rFonts w:ascii="Times New Roman" w:hAnsi="Times New Roman" w:cs="Times" w:hint="eastAsia"/>
          <w:kern w:val="0"/>
        </w:rPr>
        <w:t>包括所有的对象，甚至是空对象、空数组和</w:t>
      </w:r>
      <w:r w:rsidR="009C7395" w:rsidRPr="009C7395">
        <w:rPr>
          <w:rFonts w:ascii="Times New Roman" w:hAnsi="Times New Roman" w:cs="Times" w:hint="eastAsia"/>
          <w:kern w:val="0"/>
        </w:rPr>
        <w:t xml:space="preserve">new Boolean(false) </w:t>
      </w:r>
      <w:r>
        <w:rPr>
          <w:rFonts w:ascii="Times New Roman" w:hAnsi="Times New Roman" w:cs="Times"/>
          <w:kern w:val="0"/>
        </w:rPr>
        <w:t>)</w:t>
      </w:r>
      <w:r w:rsidR="009C7395" w:rsidRPr="009C7395">
        <w:rPr>
          <w:rFonts w:ascii="Times New Roman" w:hAnsi="Times New Roman" w:cs="Times" w:hint="eastAsia"/>
          <w:kern w:val="0"/>
        </w:rPr>
        <w:t>都是</w:t>
      </w:r>
      <w:r w:rsidR="009D05A0">
        <w:rPr>
          <w:rFonts w:ascii="宋体" w:eastAsia="宋体" w:hAnsi="宋体" w:cs="宋体" w:hint="eastAsia"/>
          <w:kern w:val="0"/>
        </w:rPr>
        <w:t>真</w:t>
      </w:r>
      <w:r w:rsidR="009C7395" w:rsidRPr="009C7395">
        <w:rPr>
          <w:rFonts w:ascii="Times New Roman" w:hAnsi="Times New Roman" w:cs="Times" w:hint="eastAsia"/>
          <w:kern w:val="0"/>
        </w:rPr>
        <w:t>。因为</w:t>
      </w:r>
      <w:r w:rsidR="009C7395" w:rsidRPr="009C7395">
        <w:rPr>
          <w:rFonts w:ascii="Times New Roman" w:hAnsi="Times New Roman" w:cs="Times" w:hint="eastAsia"/>
          <w:kern w:val="0"/>
        </w:rPr>
        <w:t xml:space="preserve"> undefined </w:t>
      </w:r>
      <w:r w:rsidR="009C7395" w:rsidRPr="009C7395">
        <w:rPr>
          <w:rFonts w:ascii="Times New Roman" w:hAnsi="Times New Roman" w:cs="Times" w:hint="eastAsia"/>
          <w:kern w:val="0"/>
        </w:rPr>
        <w:t>和</w:t>
      </w:r>
      <w:r w:rsidR="009C7395" w:rsidRPr="009C7395">
        <w:rPr>
          <w:rFonts w:ascii="Times New Roman" w:hAnsi="Times New Roman" w:cs="Times" w:hint="eastAsia"/>
          <w:kern w:val="0"/>
        </w:rPr>
        <w:t xml:space="preserve"> null </w:t>
      </w:r>
      <w:r w:rsidR="009D05A0">
        <w:rPr>
          <w:rFonts w:ascii="Times New Roman" w:hAnsi="Times New Roman" w:cs="Times" w:hint="eastAsia"/>
          <w:kern w:val="0"/>
        </w:rPr>
        <w:t>都是</w:t>
      </w:r>
      <w:r w:rsidR="009D05A0">
        <w:rPr>
          <w:rFonts w:ascii="宋体" w:eastAsia="宋体" w:hAnsi="宋体" w:cs="宋体" w:hint="eastAsia"/>
          <w:kern w:val="0"/>
        </w:rPr>
        <w:t>假</w:t>
      </w:r>
      <w:r w:rsidR="009C7395" w:rsidRPr="009C7395">
        <w:rPr>
          <w:rFonts w:ascii="Times New Roman" w:hAnsi="Times New Roman" w:cs="Times" w:hint="eastAsia"/>
          <w:kern w:val="0"/>
        </w:rPr>
        <w:t>，可以用</w:t>
      </w:r>
      <w:r w:rsidR="009C7395">
        <w:rPr>
          <w:rFonts w:ascii="Times New Roman" w:hAnsi="Times New Roman" w:cs="Times" w:hint="eastAsia"/>
          <w:kern w:val="0"/>
        </w:rPr>
        <w:t xml:space="preserve"> </w:t>
      </w:r>
      <w:r w:rsidR="009C7395" w:rsidRPr="009C7395">
        <w:rPr>
          <w:rFonts w:ascii="Times New Roman" w:hAnsi="Times New Roman" w:cs="Times" w:hint="eastAsia"/>
          <w:kern w:val="0"/>
        </w:rPr>
        <w:t xml:space="preserve">if </w:t>
      </w:r>
      <w:r w:rsidR="009C7395" w:rsidRPr="009C7395">
        <w:rPr>
          <w:rFonts w:ascii="Times New Roman" w:hAnsi="Times New Roman" w:cs="Times" w:hint="eastAsia"/>
          <w:kern w:val="0"/>
        </w:rPr>
        <w:t>语句来判断一个</w:t>
      </w:r>
      <w:del w:id="5" w:author="123" w:date="2014-05-06T14:25:00Z">
        <w:r w:rsidR="009C7395" w:rsidDel="002E7FF5">
          <w:rPr>
            <w:rFonts w:ascii="Times New Roman" w:hAnsi="Times New Roman" w:cs="Times" w:hint="eastAsia"/>
            <w:kern w:val="0"/>
          </w:rPr>
          <w:delText xml:space="preserve"> </w:delText>
        </w:r>
        <w:r w:rsidR="009C7395" w:rsidRPr="009C7395" w:rsidDel="002E7FF5">
          <w:rPr>
            <w:rFonts w:ascii="Times New Roman" w:hAnsi="Times New Roman" w:cs="Times" w:hint="eastAsia"/>
            <w:kern w:val="0"/>
          </w:rPr>
          <w:delText>x</w:delText>
        </w:r>
        <w:r w:rsidR="009C7395" w:rsidDel="002E7FF5">
          <w:rPr>
            <w:rFonts w:ascii="Times New Roman" w:hAnsi="Times New Roman" w:cs="Times" w:hint="eastAsia"/>
            <w:kern w:val="0"/>
          </w:rPr>
          <w:delText xml:space="preserve"> </w:delText>
        </w:r>
      </w:del>
      <w:r w:rsidR="009C7395" w:rsidRPr="009C7395">
        <w:rPr>
          <w:rFonts w:ascii="Times New Roman" w:hAnsi="Times New Roman" w:cs="Times" w:hint="eastAsia"/>
          <w:kern w:val="0"/>
        </w:rPr>
        <w:t>变量</w:t>
      </w:r>
      <w:ins w:id="6" w:author="123" w:date="2014-05-06T14:25:00Z">
        <w:r w:rsidR="002E7FF5" w:rsidRPr="009C7395">
          <w:rPr>
            <w:rFonts w:ascii="Times New Roman" w:hAnsi="Times New Roman" w:cs="Times" w:hint="eastAsia"/>
            <w:kern w:val="0"/>
          </w:rPr>
          <w:t>x</w:t>
        </w:r>
      </w:ins>
      <w:r w:rsidR="009C7395" w:rsidRPr="009C7395">
        <w:rPr>
          <w:rFonts w:ascii="Times New Roman" w:hAnsi="Times New Roman" w:cs="Times" w:hint="eastAsia"/>
          <w:kern w:val="0"/>
        </w:rPr>
        <w:t>是否有值：</w:t>
      </w:r>
    </w:p>
    <w:p w:rsidR="009C7395"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color w:val="0A5287"/>
          <w:kern w:val="0"/>
          <w:sz w:val="22"/>
          <w:szCs w:val="22"/>
        </w:rPr>
        <w:t>if</w:t>
      </w:r>
      <w:r w:rsidRPr="009C7395">
        <w:rPr>
          <w:rFonts w:ascii="Courier" w:hAnsi="Courier" w:cs="Times"/>
          <w:kern w:val="0"/>
          <w:sz w:val="22"/>
          <w:szCs w:val="22"/>
        </w:rPr>
        <w:t>(</w:t>
      </w:r>
      <w:r w:rsidRPr="009C7395">
        <w:rPr>
          <w:rFonts w:ascii="Courier" w:hAnsi="Courier" w:cs="Times"/>
          <w:color w:val="000075"/>
          <w:kern w:val="0"/>
          <w:sz w:val="22"/>
          <w:szCs w:val="22"/>
        </w:rPr>
        <w:t>x</w:t>
      </w:r>
      <w:r w:rsidRPr="009C7395">
        <w:rPr>
          <w:rFonts w:ascii="Courier" w:hAnsi="Courier" w:cs="Times"/>
          <w:kern w:val="0"/>
          <w:sz w:val="22"/>
          <w:szCs w:val="22"/>
        </w:rPr>
        <w:t>){</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 </w:t>
      </w:r>
      <w:r w:rsidRPr="009C7395">
        <w:rPr>
          <w:rFonts w:ascii="Courier" w:hAnsi="Courier" w:cs="Times"/>
          <w:color w:val="294659"/>
          <w:kern w:val="0"/>
          <w:sz w:val="22"/>
          <w:szCs w:val="22"/>
        </w:rPr>
        <w:t>// x has a value</w:t>
      </w:r>
    </w:p>
    <w:p w:rsidR="000234D8" w:rsidRPr="009C7395" w:rsidRDefault="000234D8" w:rsidP="00C9162F">
      <w:pPr>
        <w:widowControl/>
        <w:autoSpaceDE w:val="0"/>
        <w:autoSpaceDN w:val="0"/>
        <w:adjustRightInd w:val="0"/>
        <w:spacing w:after="240" w:line="360" w:lineRule="auto"/>
        <w:jc w:val="left"/>
        <w:rPr>
          <w:rFonts w:ascii="Courier" w:hAnsi="Courier" w:cs="Times"/>
          <w:kern w:val="0"/>
          <w:sz w:val="22"/>
          <w:szCs w:val="22"/>
        </w:rPr>
      </w:pPr>
      <w:r w:rsidRPr="009C7395">
        <w:rPr>
          <w:rFonts w:ascii="Courier" w:hAnsi="Courier" w:cs="Times"/>
          <w:kern w:val="0"/>
          <w:sz w:val="22"/>
          <w:szCs w:val="22"/>
        </w:rPr>
        <w:t>}</w:t>
      </w:r>
    </w:p>
    <w:p w:rsidR="000234D8" w:rsidRDefault="000234D8"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caveat is that the preceding check interprets all falsy values as “does not have a value,” not just undefined and null. But if you can live with that limitation, you get to use a compact and established pattern.</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需要说明的是前面的这个判断把所有的</w:t>
      </w:r>
      <w:r w:rsidR="009D05A0">
        <w:rPr>
          <w:rFonts w:ascii="宋体" w:eastAsia="宋体" w:hAnsi="宋体" w:cs="宋体" w:hint="eastAsia"/>
          <w:kern w:val="0"/>
        </w:rPr>
        <w:t>假值</w:t>
      </w:r>
      <w:r w:rsidRPr="00787B5F">
        <w:rPr>
          <w:rFonts w:ascii="Times New Roman" w:hAnsi="Times New Roman" w:cs="Times" w:hint="eastAsia"/>
          <w:kern w:val="0"/>
        </w:rPr>
        <w:t>解释为“没有值”，不仅仅是</w:t>
      </w:r>
      <w:r w:rsidRPr="00787B5F">
        <w:rPr>
          <w:rFonts w:ascii="Times New Roman" w:hAnsi="Times New Roman" w:cs="Times" w:hint="eastAsia"/>
          <w:kern w:val="0"/>
        </w:rPr>
        <w:t xml:space="preserve"> undefined </w:t>
      </w:r>
      <w:r w:rsidRPr="00787B5F">
        <w:rPr>
          <w:rFonts w:ascii="Times New Roman" w:hAnsi="Times New Roman" w:cs="Times" w:hint="eastAsia"/>
          <w:kern w:val="0"/>
        </w:rPr>
        <w:t>和</w:t>
      </w:r>
      <w:r w:rsidRPr="00787B5F">
        <w:rPr>
          <w:rFonts w:ascii="Times New Roman" w:hAnsi="Times New Roman" w:cs="Times" w:hint="eastAsia"/>
          <w:kern w:val="0"/>
        </w:rPr>
        <w:t xml:space="preserve"> null</w:t>
      </w:r>
      <w:r w:rsidRPr="00787B5F">
        <w:rPr>
          <w:rFonts w:ascii="Times New Roman" w:hAnsi="Times New Roman" w:cs="Times" w:hint="eastAsia"/>
          <w:kern w:val="0"/>
        </w:rPr>
        <w:t>。但是，如果你可以接受这种限制，就可以使用这种简洁和既定的模式。</w:t>
      </w:r>
    </w:p>
    <w:p w:rsidR="00D45DA4" w:rsidRPr="00C9162F" w:rsidRDefault="00D45DA4"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Pitfall: all objects are truthy</w:t>
      </w:r>
    </w:p>
    <w:p w:rsidR="00787B5F" w:rsidRPr="009D05A0" w:rsidRDefault="00787B5F" w:rsidP="00C9162F">
      <w:pPr>
        <w:widowControl/>
        <w:autoSpaceDE w:val="0"/>
        <w:autoSpaceDN w:val="0"/>
        <w:adjustRightInd w:val="0"/>
        <w:spacing w:after="240" w:line="360" w:lineRule="auto"/>
        <w:jc w:val="left"/>
        <w:rPr>
          <w:rFonts w:ascii="宋体" w:eastAsia="宋体" w:hAnsi="宋体" w:cs="宋体"/>
          <w:kern w:val="0"/>
        </w:rPr>
      </w:pPr>
      <w:r w:rsidRPr="00787B5F">
        <w:rPr>
          <w:rFonts w:ascii="Times New Roman" w:hAnsi="Times New Roman" w:cs="Times" w:hint="eastAsia"/>
          <w:kern w:val="0"/>
        </w:rPr>
        <w:lastRenderedPageBreak/>
        <w:t>陷阱</w:t>
      </w:r>
      <w:r w:rsidRPr="00787B5F">
        <w:rPr>
          <w:rFonts w:ascii="Times New Roman" w:hAnsi="Times New Roman" w:cs="Times" w:hint="eastAsia"/>
          <w:kern w:val="0"/>
        </w:rPr>
        <w:t>:</w:t>
      </w:r>
      <w:r w:rsidRPr="00787B5F">
        <w:rPr>
          <w:rFonts w:ascii="Times New Roman" w:hAnsi="Times New Roman" w:cs="Times" w:hint="eastAsia"/>
          <w:kern w:val="0"/>
        </w:rPr>
        <w:t>所有的对象都是</w:t>
      </w:r>
      <w:r w:rsidR="009D05A0">
        <w:rPr>
          <w:rFonts w:ascii="宋体" w:eastAsia="宋体" w:hAnsi="宋体" w:cs="宋体" w:hint="eastAsia"/>
          <w:kern w:val="0"/>
        </w:rPr>
        <w:t>真</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All objects are truthy:</w:t>
      </w:r>
    </w:p>
    <w:p w:rsidR="00787B5F" w:rsidRPr="009D05A0" w:rsidRDefault="00787B5F" w:rsidP="00C9162F">
      <w:pPr>
        <w:widowControl/>
        <w:autoSpaceDE w:val="0"/>
        <w:autoSpaceDN w:val="0"/>
        <w:adjustRightInd w:val="0"/>
        <w:spacing w:after="240" w:line="360" w:lineRule="auto"/>
        <w:jc w:val="left"/>
        <w:rPr>
          <w:rFonts w:ascii="宋体" w:eastAsia="宋体" w:hAnsi="宋体" w:cs="宋体"/>
          <w:kern w:val="0"/>
        </w:rPr>
      </w:pPr>
      <w:r w:rsidRPr="00787B5F">
        <w:rPr>
          <w:rFonts w:ascii="Times New Roman" w:hAnsi="Times New Roman" w:cs="Times" w:hint="eastAsia"/>
          <w:kern w:val="0"/>
        </w:rPr>
        <w:t>所有的对象都是</w:t>
      </w:r>
      <w:r w:rsidR="009D05A0">
        <w:rPr>
          <w:rFonts w:ascii="宋体" w:eastAsia="宋体" w:hAnsi="宋体" w:cs="宋体" w:hint="eastAsia"/>
          <w:kern w:val="0"/>
        </w:rPr>
        <w:t>真</w:t>
      </w:r>
    </w:p>
    <w:p w:rsidR="00D45DA4" w:rsidRPr="00787B5F" w:rsidRDefault="00D45DA4"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Boolean(new Boolean(false))</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D45DA4" w:rsidRPr="00787B5F" w:rsidRDefault="00D45DA4"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Boolean([])</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D45DA4" w:rsidRPr="00787B5F" w:rsidRDefault="00D45DA4"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Boolean({})</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That is different from how objects are converted to a number or string, where you can control the result by implementing the methods valueOf() and toString():</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这不同于对象转换成数字或字符串的方式（可以通过实现</w:t>
      </w:r>
      <w:r w:rsidR="000F47B8">
        <w:rPr>
          <w:rFonts w:ascii="Times New Roman" w:hAnsi="Times New Roman" w:cs="Times" w:hint="eastAsia"/>
          <w:kern w:val="0"/>
        </w:rPr>
        <w:t xml:space="preserve"> </w:t>
      </w:r>
      <w:r w:rsidRPr="00787B5F">
        <w:rPr>
          <w:rFonts w:ascii="Times New Roman" w:hAnsi="Times New Roman" w:cs="Times" w:hint="eastAsia"/>
          <w:kern w:val="0"/>
        </w:rPr>
        <w:t>valueOf()</w:t>
      </w:r>
      <w:r w:rsidR="000F47B8">
        <w:rPr>
          <w:rFonts w:ascii="宋体" w:eastAsia="宋体" w:hAnsi="宋体" w:cs="宋体" w:hint="eastAsia"/>
          <w:kern w:val="0"/>
        </w:rPr>
        <w:t xml:space="preserve"> </w:t>
      </w:r>
      <w:r w:rsidRPr="00787B5F">
        <w:rPr>
          <w:rFonts w:ascii="Times New Roman" w:hAnsi="Times New Roman" w:cs="Times" w:hint="eastAsia"/>
          <w:kern w:val="0"/>
        </w:rPr>
        <w:t>和</w:t>
      </w:r>
      <w:r w:rsidR="000F47B8">
        <w:rPr>
          <w:rFonts w:ascii="Times New Roman" w:hAnsi="Times New Roman" w:cs="Times" w:hint="eastAsia"/>
          <w:kern w:val="0"/>
        </w:rPr>
        <w:t xml:space="preserve"> </w:t>
      </w:r>
      <w:r w:rsidRPr="00787B5F">
        <w:rPr>
          <w:rFonts w:ascii="Times New Roman" w:hAnsi="Times New Roman" w:cs="Times" w:hint="eastAsia"/>
          <w:kern w:val="0"/>
        </w:rPr>
        <w:t>toString()</w:t>
      </w:r>
      <w:r w:rsidR="000F47B8">
        <w:rPr>
          <w:rFonts w:ascii="宋体" w:eastAsia="宋体" w:hAnsi="宋体" w:cs="宋体" w:hint="eastAsia"/>
          <w:kern w:val="0"/>
        </w:rPr>
        <w:t xml:space="preserve"> </w:t>
      </w:r>
      <w:r w:rsidRPr="00787B5F">
        <w:rPr>
          <w:rFonts w:ascii="Times New Roman" w:hAnsi="Times New Roman" w:cs="Times" w:hint="eastAsia"/>
          <w:kern w:val="0"/>
        </w:rPr>
        <w:t>方法来控制结果）</w:t>
      </w:r>
      <w:r>
        <w:rPr>
          <w:rFonts w:ascii="Times New Roman" w:hAnsi="Times New Roman" w:cs="Times" w:hint="eastAsia"/>
          <w:kern w:val="0"/>
        </w:rPr>
        <w:t>：</w:t>
      </w:r>
    </w:p>
    <w:p w:rsidR="00D45DA4" w:rsidRPr="00787B5F" w:rsidRDefault="00D45DA4"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Number({ valueOf: function () { return 123 } })</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123</w:t>
      </w:r>
    </w:p>
    <w:p w:rsidR="00D45DA4" w:rsidRPr="00787B5F" w:rsidRDefault="00D45DA4"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String({ toString: function () { return 'abc' } })</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'abc'</w:t>
      </w:r>
    </w:p>
    <w:p w:rsidR="00D45DA4" w:rsidRPr="00C9162F" w:rsidRDefault="00D45DA4"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History: Why are objects always truthy?</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Pr>
          <w:rFonts w:ascii="Arial" w:hAnsi="Arial" w:cs="Arial"/>
          <w:kern w:val="0"/>
        </w:rPr>
        <w:t>历史</w:t>
      </w:r>
      <w:r>
        <w:rPr>
          <w:rFonts w:ascii="Arial" w:hAnsi="Arial" w:cs="Arial"/>
          <w:kern w:val="0"/>
        </w:rPr>
        <w:t>:</w:t>
      </w:r>
      <w:r>
        <w:rPr>
          <w:rFonts w:ascii="Arial" w:hAnsi="Arial" w:cs="Arial"/>
          <w:kern w:val="0"/>
        </w:rPr>
        <w:t>为什么对象总是</w:t>
      </w:r>
      <w:r w:rsidR="009D05A0">
        <w:rPr>
          <w:rFonts w:ascii="宋体" w:eastAsia="宋体" w:hAnsi="宋体" w:cs="宋体" w:hint="eastAsia"/>
          <w:kern w:val="0"/>
        </w:rPr>
        <w:t>真</w:t>
      </w:r>
      <w:r>
        <w:rPr>
          <w:rFonts w:ascii="Arial" w:hAnsi="Arial" w:cs="Arial"/>
          <w:kern w:val="0"/>
        </w:rPr>
        <w:t>?</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 xml:space="preserve">The conversion to boolean is different for historic reasons. For ECMAScript 1, it was decided to not enable objects to configure that conversion (e.g., via a toBoolean() method). The rationale was that the boolean operators || and &amp;&amp; preserve the values of their operands. Therefore, if you chain those operators, the same value may be checked multiple times for truthiness or falsiness. Such checks are cheap for primitives, but would </w:t>
      </w:r>
      <w:r w:rsidRPr="00765D51">
        <w:rPr>
          <w:rFonts w:ascii="Times New Roman" w:hAnsi="Times New Roman" w:cs="Times"/>
          <w:kern w:val="0"/>
        </w:rPr>
        <w:lastRenderedPageBreak/>
        <w:t>be costly for objects if they were able to configure their conversion to boolean. ECMAScript 1 avoided that cost by making objects always truthy.</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转换为布尔类型与</w:t>
      </w:r>
      <w:r w:rsidR="000F47B8">
        <w:rPr>
          <w:rFonts w:ascii="Times New Roman" w:hAnsi="Times New Roman" w:cs="Times" w:hint="eastAsia"/>
          <w:kern w:val="0"/>
        </w:rPr>
        <w:t>转换为</w:t>
      </w:r>
      <w:r w:rsidRPr="00787B5F">
        <w:rPr>
          <w:rFonts w:ascii="Times New Roman" w:hAnsi="Times New Roman" w:cs="Times" w:hint="eastAsia"/>
          <w:kern w:val="0"/>
        </w:rPr>
        <w:t>其他类型的不同是由于历史原因</w:t>
      </w:r>
      <w:r w:rsidR="00FF219F">
        <w:rPr>
          <w:rFonts w:ascii="Times New Roman" w:hAnsi="Times New Roman" w:cs="Times" w:hint="eastAsia"/>
          <w:kern w:val="0"/>
        </w:rPr>
        <w:t>造成的</w:t>
      </w:r>
      <w:r w:rsidRPr="00787B5F">
        <w:rPr>
          <w:rFonts w:ascii="Times New Roman" w:hAnsi="Times New Roman" w:cs="Times" w:hint="eastAsia"/>
          <w:kern w:val="0"/>
        </w:rPr>
        <w:t>。</w:t>
      </w:r>
      <w:r w:rsidRPr="00787B5F">
        <w:rPr>
          <w:rFonts w:ascii="Times New Roman" w:hAnsi="Times New Roman" w:cs="Times" w:hint="eastAsia"/>
          <w:kern w:val="0"/>
        </w:rPr>
        <w:t>ECMAScript 1</w:t>
      </w:r>
      <w:r w:rsidRPr="00787B5F">
        <w:rPr>
          <w:rFonts w:ascii="Times New Roman" w:hAnsi="Times New Roman" w:cs="Times" w:hint="eastAsia"/>
          <w:kern w:val="0"/>
        </w:rPr>
        <w:t>决定不启用对象</w:t>
      </w:r>
      <w:r w:rsidR="00FF219F">
        <w:rPr>
          <w:rFonts w:ascii="Times New Roman" w:hAnsi="Times New Roman" w:cs="Times" w:hint="eastAsia"/>
          <w:kern w:val="0"/>
        </w:rPr>
        <w:t>的</w:t>
      </w:r>
      <w:r w:rsidR="000F47B8">
        <w:rPr>
          <w:rFonts w:ascii="Times New Roman" w:hAnsi="Times New Roman" w:cs="Times" w:hint="eastAsia"/>
          <w:kern w:val="0"/>
        </w:rPr>
        <w:t>这种</w:t>
      </w:r>
      <w:r w:rsidR="00FF219F">
        <w:rPr>
          <w:rFonts w:ascii="Times New Roman" w:hAnsi="Times New Roman" w:cs="Times" w:hint="eastAsia"/>
          <w:kern w:val="0"/>
        </w:rPr>
        <w:t>转换</w:t>
      </w:r>
      <w:r w:rsidR="000F47B8">
        <w:rPr>
          <w:rFonts w:ascii="Times New Roman" w:hAnsi="Times New Roman" w:cs="Times" w:hint="eastAsia"/>
          <w:kern w:val="0"/>
        </w:rPr>
        <w:t>配置</w:t>
      </w:r>
      <w:r w:rsidR="000F47B8" w:rsidRPr="00787B5F">
        <w:rPr>
          <w:rFonts w:ascii="Times New Roman" w:hAnsi="Times New Roman" w:cs="Times" w:hint="eastAsia"/>
          <w:kern w:val="0"/>
        </w:rPr>
        <w:t xml:space="preserve"> </w:t>
      </w:r>
      <w:r w:rsidRPr="00787B5F">
        <w:rPr>
          <w:rFonts w:ascii="Times New Roman" w:hAnsi="Times New Roman" w:cs="Times" w:hint="eastAsia"/>
          <w:kern w:val="0"/>
        </w:rPr>
        <w:t>(</w:t>
      </w:r>
      <w:r w:rsidRPr="00787B5F">
        <w:rPr>
          <w:rFonts w:ascii="Times New Roman" w:hAnsi="Times New Roman" w:cs="Times" w:hint="eastAsia"/>
          <w:kern w:val="0"/>
        </w:rPr>
        <w:t>例如，通过</w:t>
      </w:r>
      <w:r w:rsidR="000F47B8">
        <w:rPr>
          <w:rFonts w:ascii="Times New Roman" w:hAnsi="Times New Roman" w:cs="Times" w:hint="eastAsia"/>
          <w:kern w:val="0"/>
        </w:rPr>
        <w:t xml:space="preserve"> </w:t>
      </w:r>
      <w:r w:rsidRPr="00787B5F">
        <w:rPr>
          <w:rFonts w:ascii="Times New Roman" w:hAnsi="Times New Roman" w:cs="Times" w:hint="eastAsia"/>
          <w:kern w:val="0"/>
        </w:rPr>
        <w:t>toBoolean()</w:t>
      </w:r>
      <w:r w:rsidR="000F47B8">
        <w:rPr>
          <w:rFonts w:ascii="宋体" w:eastAsia="宋体" w:hAnsi="宋体" w:cs="宋体" w:hint="eastAsia"/>
          <w:kern w:val="0"/>
        </w:rPr>
        <w:t xml:space="preserve"> </w:t>
      </w:r>
      <w:r w:rsidRPr="00787B5F">
        <w:rPr>
          <w:rFonts w:ascii="Times New Roman" w:hAnsi="Times New Roman" w:cs="Times" w:hint="eastAsia"/>
          <w:kern w:val="0"/>
        </w:rPr>
        <w:t>方法</w:t>
      </w:r>
      <w:r w:rsidRPr="00787B5F">
        <w:rPr>
          <w:rFonts w:ascii="Times New Roman" w:hAnsi="Times New Roman" w:cs="Times" w:hint="eastAsia"/>
          <w:kern w:val="0"/>
        </w:rPr>
        <w:t>)</w:t>
      </w:r>
      <w:r w:rsidRPr="00787B5F">
        <w:rPr>
          <w:rFonts w:ascii="Times New Roman" w:hAnsi="Times New Roman" w:cs="Times" w:hint="eastAsia"/>
          <w:kern w:val="0"/>
        </w:rPr>
        <w:t>。基本原理是布尔操作符</w:t>
      </w:r>
      <w:r w:rsidRPr="00787B5F">
        <w:rPr>
          <w:rFonts w:ascii="Times New Roman" w:hAnsi="Times New Roman" w:cs="Times" w:hint="eastAsia"/>
          <w:kern w:val="0"/>
        </w:rPr>
        <w:t xml:space="preserve"> || </w:t>
      </w:r>
      <w:r w:rsidRPr="00787B5F">
        <w:rPr>
          <w:rFonts w:ascii="Times New Roman" w:hAnsi="Times New Roman" w:cs="Times" w:hint="eastAsia"/>
          <w:kern w:val="0"/>
        </w:rPr>
        <w:t>和</w:t>
      </w:r>
      <w:r w:rsidRPr="00787B5F">
        <w:rPr>
          <w:rFonts w:ascii="Times New Roman" w:hAnsi="Times New Roman" w:cs="Times" w:hint="eastAsia"/>
          <w:kern w:val="0"/>
        </w:rPr>
        <w:t xml:space="preserve"> &amp;&amp; </w:t>
      </w:r>
      <w:r w:rsidRPr="00787B5F">
        <w:rPr>
          <w:rFonts w:ascii="Times New Roman" w:hAnsi="Times New Roman" w:cs="Times" w:hint="eastAsia"/>
          <w:kern w:val="0"/>
        </w:rPr>
        <w:t>会保存其操作数的值。因此，如果你链式使用这些操作符，相同的值会被多次检查是真是假。这种检查对基本类型来说代价低廉，但对于可以配置转化为布尔值的对象来说代价高昂。所以</w:t>
      </w:r>
      <w:r w:rsidRPr="00787B5F">
        <w:rPr>
          <w:rFonts w:ascii="Times New Roman" w:hAnsi="Times New Roman" w:cs="Times" w:hint="eastAsia"/>
          <w:kern w:val="0"/>
        </w:rPr>
        <w:t>ECMAScript 1</w:t>
      </w:r>
      <w:r w:rsidRPr="00787B5F">
        <w:rPr>
          <w:rFonts w:ascii="Times New Roman" w:hAnsi="Times New Roman" w:cs="Times" w:hint="eastAsia"/>
          <w:kern w:val="0"/>
        </w:rPr>
        <w:t>通过使对象总是</w:t>
      </w:r>
      <w:r w:rsidR="009D05A0">
        <w:rPr>
          <w:rFonts w:ascii="宋体" w:eastAsia="宋体" w:hAnsi="宋体" w:cs="宋体" w:hint="eastAsia"/>
          <w:kern w:val="0"/>
        </w:rPr>
        <w:t>真</w:t>
      </w:r>
      <w:r w:rsidRPr="00787B5F">
        <w:rPr>
          <w:rFonts w:ascii="Times New Roman" w:hAnsi="Times New Roman" w:cs="Times" w:hint="eastAsia"/>
          <w:kern w:val="0"/>
        </w:rPr>
        <w:t>来避免这种代价。</w:t>
      </w:r>
    </w:p>
    <w:p w:rsidR="00D45DA4" w:rsidRPr="00C9162F" w:rsidRDefault="00D45DA4" w:rsidP="00C9162F">
      <w:pPr>
        <w:widowControl/>
        <w:autoSpaceDE w:val="0"/>
        <w:autoSpaceDN w:val="0"/>
        <w:adjustRightInd w:val="0"/>
        <w:spacing w:after="240" w:line="360" w:lineRule="auto"/>
        <w:jc w:val="left"/>
        <w:rPr>
          <w:rFonts w:ascii="Times New Roman" w:hAnsi="Times New Roman" w:cs="Times"/>
          <w:b/>
          <w:kern w:val="0"/>
          <w:sz w:val="32"/>
          <w:szCs w:val="32"/>
        </w:rPr>
      </w:pPr>
      <w:r w:rsidRPr="00C9162F">
        <w:rPr>
          <w:rFonts w:ascii="Times New Roman" w:hAnsi="Times New Roman" w:cs="Times"/>
          <w:b/>
          <w:kern w:val="0"/>
          <w:sz w:val="32"/>
          <w:szCs w:val="32"/>
        </w:rPr>
        <w:t>Logical Operators</w:t>
      </w:r>
    </w:p>
    <w:p w:rsidR="00787B5F" w:rsidRPr="00C9162F" w:rsidRDefault="00787B5F" w:rsidP="00C9162F">
      <w:pPr>
        <w:widowControl/>
        <w:autoSpaceDE w:val="0"/>
        <w:autoSpaceDN w:val="0"/>
        <w:adjustRightInd w:val="0"/>
        <w:spacing w:after="240" w:line="360" w:lineRule="auto"/>
        <w:jc w:val="left"/>
        <w:rPr>
          <w:rFonts w:ascii="Heiti SC Light" w:eastAsia="Heiti SC Light" w:hAnsi="Times New Roman" w:cs="Times"/>
          <w:b/>
          <w:kern w:val="0"/>
          <w:sz w:val="32"/>
          <w:szCs w:val="32"/>
        </w:rPr>
      </w:pPr>
      <w:r w:rsidRPr="00C9162F">
        <w:rPr>
          <w:rFonts w:ascii="Heiti SC Light" w:eastAsia="Heiti SC Light" w:hAnsi="Times New Roman" w:cs="Times" w:hint="eastAsia"/>
          <w:b/>
          <w:kern w:val="0"/>
          <w:sz w:val="32"/>
          <w:szCs w:val="32"/>
        </w:rPr>
        <w:t>逻辑操作符</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In this section, we cover the basics of the And (&amp;&amp;), Or (||), and Not (!) logical operators.</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在本节中，我们介绍了逻辑操作符</w:t>
      </w:r>
      <w:r w:rsidRPr="00787B5F">
        <w:rPr>
          <w:rFonts w:ascii="Times New Roman" w:hAnsi="Times New Roman" w:cs="Times" w:hint="eastAsia"/>
          <w:kern w:val="0"/>
        </w:rPr>
        <w:t xml:space="preserve"> </w:t>
      </w:r>
      <w:r w:rsidRPr="00787B5F">
        <w:rPr>
          <w:rFonts w:ascii="Times New Roman" w:hAnsi="Times New Roman" w:cs="Times" w:hint="eastAsia"/>
          <w:kern w:val="0"/>
        </w:rPr>
        <w:t>与</w:t>
      </w:r>
      <w:r w:rsidRPr="00787B5F">
        <w:rPr>
          <w:rFonts w:ascii="Times New Roman" w:hAnsi="Times New Roman" w:cs="Times" w:hint="eastAsia"/>
          <w:kern w:val="0"/>
        </w:rPr>
        <w:t>(&amp;&amp;)</w:t>
      </w:r>
      <w:r w:rsidRPr="00787B5F">
        <w:rPr>
          <w:rFonts w:ascii="Times New Roman" w:hAnsi="Times New Roman" w:cs="Times" w:hint="eastAsia"/>
          <w:kern w:val="0"/>
        </w:rPr>
        <w:t>、或（</w:t>
      </w:r>
      <w:r w:rsidRPr="00787B5F">
        <w:rPr>
          <w:rFonts w:ascii="Times New Roman" w:hAnsi="Times New Roman" w:cs="Times" w:hint="eastAsia"/>
          <w:kern w:val="0"/>
        </w:rPr>
        <w:t>||</w:t>
      </w:r>
      <w:r w:rsidRPr="00787B5F">
        <w:rPr>
          <w:rFonts w:ascii="Times New Roman" w:hAnsi="Times New Roman" w:cs="Times" w:hint="eastAsia"/>
          <w:kern w:val="0"/>
        </w:rPr>
        <w:t>）和</w:t>
      </w:r>
      <w:r w:rsidRPr="00787B5F">
        <w:rPr>
          <w:rFonts w:ascii="Times New Roman" w:hAnsi="Times New Roman" w:cs="Times" w:hint="eastAsia"/>
          <w:kern w:val="0"/>
        </w:rPr>
        <w:t xml:space="preserve"> </w:t>
      </w:r>
      <w:r w:rsidRPr="00787B5F">
        <w:rPr>
          <w:rFonts w:ascii="Times New Roman" w:hAnsi="Times New Roman" w:cs="Times" w:hint="eastAsia"/>
          <w:kern w:val="0"/>
        </w:rPr>
        <w:t>非</w:t>
      </w:r>
      <w:r w:rsidRPr="00787B5F">
        <w:rPr>
          <w:rFonts w:ascii="Times New Roman" w:hAnsi="Times New Roman" w:cs="Times" w:hint="eastAsia"/>
          <w:kern w:val="0"/>
        </w:rPr>
        <w:t xml:space="preserve">(!) </w:t>
      </w:r>
      <w:r w:rsidRPr="00787B5F">
        <w:rPr>
          <w:rFonts w:ascii="Times New Roman" w:hAnsi="Times New Roman" w:cs="Times" w:hint="eastAsia"/>
          <w:kern w:val="0"/>
        </w:rPr>
        <w:t>的基础。</w:t>
      </w:r>
    </w:p>
    <w:p w:rsidR="00D45DA4" w:rsidRPr="00C9162F" w:rsidRDefault="00D45DA4"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Binary Logical Operators: And (&amp;&amp;) and Or (||)</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Arial" w:hAnsi="Arial" w:cs="Arial"/>
          <w:b/>
          <w:kern w:val="0"/>
          <w:sz w:val="28"/>
          <w:szCs w:val="28"/>
        </w:rPr>
        <w:t>二元逻辑操作符：与（</w:t>
      </w:r>
      <w:r w:rsidRPr="00C9162F">
        <w:rPr>
          <w:rFonts w:ascii="Arial" w:hAnsi="Arial" w:cs="Arial"/>
          <w:b/>
          <w:kern w:val="0"/>
          <w:sz w:val="28"/>
          <w:szCs w:val="28"/>
        </w:rPr>
        <w:t>&amp;&amp;</w:t>
      </w:r>
      <w:r w:rsidRPr="00C9162F">
        <w:rPr>
          <w:rFonts w:ascii="Arial" w:hAnsi="Arial" w:cs="Arial"/>
          <w:b/>
          <w:kern w:val="0"/>
          <w:sz w:val="28"/>
          <w:szCs w:val="28"/>
        </w:rPr>
        <w:t>）</w:t>
      </w:r>
      <w:r w:rsidRPr="00C9162F">
        <w:rPr>
          <w:rFonts w:ascii="Arial" w:hAnsi="Arial" w:cs="Arial"/>
          <w:b/>
          <w:kern w:val="0"/>
          <w:sz w:val="28"/>
          <w:szCs w:val="28"/>
        </w:rPr>
        <w:t xml:space="preserve"> </w:t>
      </w:r>
      <w:r w:rsidRPr="00C9162F">
        <w:rPr>
          <w:rFonts w:ascii="Arial" w:hAnsi="Arial" w:cs="Arial"/>
          <w:b/>
          <w:kern w:val="0"/>
          <w:sz w:val="28"/>
          <w:szCs w:val="28"/>
        </w:rPr>
        <w:t>和</w:t>
      </w:r>
      <w:r w:rsidRPr="00C9162F">
        <w:rPr>
          <w:rFonts w:ascii="Arial" w:hAnsi="Arial" w:cs="Arial"/>
          <w:b/>
          <w:kern w:val="0"/>
          <w:sz w:val="28"/>
          <w:szCs w:val="28"/>
        </w:rPr>
        <w:t xml:space="preserve"> </w:t>
      </w:r>
      <w:r w:rsidRPr="00C9162F">
        <w:rPr>
          <w:rFonts w:ascii="Arial" w:hAnsi="Arial" w:cs="Arial"/>
          <w:b/>
          <w:kern w:val="0"/>
          <w:sz w:val="28"/>
          <w:szCs w:val="28"/>
        </w:rPr>
        <w:t>或（</w:t>
      </w:r>
      <w:r w:rsidRPr="00C9162F">
        <w:rPr>
          <w:rFonts w:ascii="Arial" w:hAnsi="Arial" w:cs="Arial"/>
          <w:b/>
          <w:kern w:val="0"/>
          <w:sz w:val="28"/>
          <w:szCs w:val="28"/>
        </w:rPr>
        <w:t>||</w:t>
      </w:r>
      <w:r w:rsidRPr="00C9162F">
        <w:rPr>
          <w:rFonts w:ascii="Arial" w:hAnsi="Arial" w:cs="Arial"/>
          <w:b/>
          <w:kern w:val="0"/>
          <w:sz w:val="28"/>
          <w:szCs w:val="28"/>
        </w:rPr>
        <w:t>）</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Binary logical operators are:</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二元逻辑操作符</w:t>
      </w:r>
      <w:r w:rsidR="000F47B8">
        <w:rPr>
          <w:rFonts w:ascii="Times New Roman" w:hAnsi="Times New Roman" w:cs="Times" w:hint="eastAsia"/>
          <w:kern w:val="0"/>
        </w:rPr>
        <w:t>有如下特性</w:t>
      </w:r>
      <w:r w:rsidRPr="00787B5F">
        <w:rPr>
          <w:rFonts w:ascii="Times New Roman" w:hAnsi="Times New Roman" w:cs="Times" w:hint="eastAsia"/>
          <w:kern w:val="0"/>
        </w:rPr>
        <w:t>：</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Value-preserving</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Pr>
          <w:rFonts w:ascii="Times New Roman" w:hAnsi="Times New Roman" w:cs="Times" w:hint="eastAsia"/>
          <w:kern w:val="0"/>
        </w:rPr>
        <w:t>保留值</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They always return either one of the operands, unchanged:</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总是返回任何</w:t>
      </w:r>
      <w:r w:rsidR="000F47B8" w:rsidRPr="00787B5F">
        <w:rPr>
          <w:rFonts w:ascii="Times New Roman" w:hAnsi="Times New Roman" w:cs="Times" w:hint="eastAsia"/>
          <w:kern w:val="0"/>
        </w:rPr>
        <w:t>其中</w:t>
      </w:r>
      <w:r w:rsidRPr="00787B5F">
        <w:rPr>
          <w:rFonts w:ascii="Times New Roman" w:hAnsi="Times New Roman" w:cs="Times" w:hint="eastAsia"/>
          <w:kern w:val="0"/>
        </w:rPr>
        <w:t>的一个操作数，</w:t>
      </w:r>
      <w:r w:rsidRPr="00787B5F">
        <w:rPr>
          <w:rFonts w:ascii="Times New Roman" w:hAnsi="Times New Roman" w:cs="Times" w:hint="eastAsia"/>
          <w:kern w:val="0"/>
        </w:rPr>
        <w:t xml:space="preserve"> </w:t>
      </w:r>
      <w:r w:rsidR="000F47B8">
        <w:rPr>
          <w:rFonts w:ascii="宋体" w:eastAsia="宋体" w:hAnsi="宋体" w:cs="宋体" w:hint="eastAsia"/>
          <w:kern w:val="0"/>
        </w:rPr>
        <w:t>并不会改变</w:t>
      </w:r>
      <w:r w:rsidR="000F47B8">
        <w:rPr>
          <w:rFonts w:ascii="Times New Roman" w:hAnsi="Times New Roman" w:cs="Times" w:hint="eastAsia"/>
          <w:kern w:val="0"/>
        </w:rPr>
        <w:t>这个操作数</w:t>
      </w:r>
      <w:r w:rsidRPr="00787B5F">
        <w:rPr>
          <w:rFonts w:ascii="Times New Roman" w:hAnsi="Times New Roman" w:cs="Times" w:hint="eastAsia"/>
          <w:kern w:val="0"/>
        </w:rPr>
        <w:t>：</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lastRenderedPageBreak/>
        <w:t>&gt; 'abc' || 123</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'abc'</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&gt; false || 123</w:t>
      </w:r>
    </w:p>
    <w:p w:rsidR="00D45DA4" w:rsidRPr="00787B5F" w:rsidRDefault="00D45DA4"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123</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Short-circuiting</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短路</w:t>
      </w:r>
    </w:p>
    <w:p w:rsidR="00D45DA4" w:rsidRDefault="00D45DA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second operand is not evaluated if the first operand already determines the result. For example (the result of console.log is undefined):</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如果第一个操作数已经确定了结果，那么第二个操作数不会求值。例如（</w:t>
      </w:r>
      <w:r w:rsidRPr="00787B5F">
        <w:rPr>
          <w:rFonts w:ascii="Times New Roman" w:hAnsi="Times New Roman" w:cs="Times" w:hint="eastAsia"/>
          <w:kern w:val="0"/>
        </w:rPr>
        <w:t xml:space="preserve">console.log </w:t>
      </w:r>
      <w:r w:rsidRPr="00787B5F">
        <w:rPr>
          <w:rFonts w:ascii="Times New Roman" w:hAnsi="Times New Roman" w:cs="Times" w:hint="eastAsia"/>
          <w:kern w:val="0"/>
        </w:rPr>
        <w:t>的结果是</w:t>
      </w:r>
      <w:r w:rsidRPr="00787B5F">
        <w:rPr>
          <w:rFonts w:ascii="Times New Roman" w:hAnsi="Times New Roman" w:cs="Times" w:hint="eastAsia"/>
          <w:kern w:val="0"/>
        </w:rPr>
        <w:t xml:space="preserve"> undefined</w:t>
      </w:r>
      <w:r w:rsidRPr="00787B5F">
        <w:rPr>
          <w:rFonts w:ascii="Times New Roman" w:hAnsi="Times New Roman" w:cs="Times" w:hint="eastAsia"/>
          <w:kern w:val="0"/>
        </w:rPr>
        <w:t>）</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&gt; true || console.log('Hello')</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 xml:space="preserve">        &gt; false || console.log('Hello')</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 xml:space="preserve">        Hello</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 xml:space="preserve">        undefined</w:t>
      </w:r>
    </w:p>
    <w:p w:rsidR="000E5100" w:rsidRDefault="000E5100"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That is uncommon behavior for operators. Normally, all operands are evaluated before an operator is invoked (just like for functions).</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这个行为对操作符来说不太寻常。通常，在操作符被调用前所有的操作数都会被求值（类似方法调用）</w:t>
      </w:r>
      <w:r>
        <w:rPr>
          <w:rFonts w:ascii="Times New Roman" w:hAnsi="Times New Roman" w:cs="Times" w:hint="eastAsia"/>
          <w:kern w:val="0"/>
        </w:rPr>
        <w:t>。</w:t>
      </w:r>
    </w:p>
    <w:p w:rsidR="000E5100" w:rsidRPr="00C9162F" w:rsidRDefault="000E5100"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Logical And (&amp;&amp;)</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hint="eastAsia"/>
          <w:b/>
          <w:kern w:val="0"/>
          <w:sz w:val="28"/>
          <w:szCs w:val="28"/>
        </w:rPr>
        <w:t>逻辑与（</w:t>
      </w:r>
      <w:r w:rsidRPr="00C9162F">
        <w:rPr>
          <w:rFonts w:ascii="Times New Roman" w:hAnsi="Times New Roman" w:cs="Times" w:hint="eastAsia"/>
          <w:b/>
          <w:kern w:val="0"/>
          <w:sz w:val="28"/>
          <w:szCs w:val="28"/>
        </w:rPr>
        <w:t>&amp;&amp;</w:t>
      </w:r>
      <w:r w:rsidRPr="00C9162F">
        <w:rPr>
          <w:rFonts w:ascii="Times New Roman" w:hAnsi="Times New Roman" w:cs="Times" w:hint="eastAsia"/>
          <w:b/>
          <w:kern w:val="0"/>
          <w:sz w:val="28"/>
          <w:szCs w:val="28"/>
        </w:rPr>
        <w:t>）</w:t>
      </w:r>
    </w:p>
    <w:p w:rsidR="000E5100" w:rsidRDefault="000E5100"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lastRenderedPageBreak/>
        <w:t>If the first operand can be converted to false, return it. Otherwise, return the second operand:</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如果第一个操作数可以转换为</w:t>
      </w:r>
      <w:r w:rsidR="004D0B87">
        <w:rPr>
          <w:rFonts w:ascii="Times New Roman" w:hAnsi="Times New Roman" w:cs="Times" w:hint="eastAsia"/>
          <w:kern w:val="0"/>
        </w:rPr>
        <w:t xml:space="preserve"> </w:t>
      </w:r>
      <w:r w:rsidRPr="00787B5F">
        <w:rPr>
          <w:rFonts w:ascii="Times New Roman" w:hAnsi="Times New Roman" w:cs="Times" w:hint="eastAsia"/>
          <w:kern w:val="0"/>
        </w:rPr>
        <w:t>false</w:t>
      </w:r>
      <w:r w:rsidRPr="00787B5F">
        <w:rPr>
          <w:rFonts w:ascii="Times New Roman" w:hAnsi="Times New Roman" w:cs="Times" w:hint="eastAsia"/>
          <w:kern w:val="0"/>
        </w:rPr>
        <w:t>，直接返回它。否则，返回第二个操作数</w:t>
      </w:r>
      <w:r>
        <w:rPr>
          <w:rFonts w:ascii="Times New Roman" w:hAnsi="Times New Roman" w:cs="Times" w:hint="eastAsia"/>
          <w:kern w:val="0"/>
        </w:rPr>
        <w:t>:</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true &amp;&amp; false</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false</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false &amp;&amp;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false</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&gt; '' &amp;&amp;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'abc' &amp;&amp;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'def'</w:t>
      </w:r>
    </w:p>
    <w:p w:rsidR="000E5100" w:rsidRPr="00C9162F" w:rsidRDefault="000E5100"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Logical Or (||)</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hint="eastAsia"/>
          <w:b/>
          <w:kern w:val="0"/>
          <w:sz w:val="28"/>
          <w:szCs w:val="28"/>
        </w:rPr>
        <w:t>逻辑或（</w:t>
      </w:r>
      <w:r w:rsidRPr="00C9162F">
        <w:rPr>
          <w:rFonts w:ascii="Times New Roman" w:hAnsi="Times New Roman" w:cs="Times" w:hint="eastAsia"/>
          <w:b/>
          <w:kern w:val="0"/>
          <w:sz w:val="28"/>
          <w:szCs w:val="28"/>
        </w:rPr>
        <w:t>||</w:t>
      </w:r>
      <w:r w:rsidRPr="00C9162F">
        <w:rPr>
          <w:rFonts w:ascii="Times New Roman" w:hAnsi="Times New Roman" w:cs="Times" w:hint="eastAsia"/>
          <w:b/>
          <w:kern w:val="0"/>
          <w:sz w:val="28"/>
          <w:szCs w:val="28"/>
        </w:rPr>
        <w:t>）</w:t>
      </w:r>
    </w:p>
    <w:p w:rsidR="000E5100" w:rsidRDefault="000E5100"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If the first operand can be converted to true, return it. Otherwise, return the second operand:</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如果第一个操作数可以转换为</w:t>
      </w:r>
      <w:r w:rsidR="004D0B87">
        <w:rPr>
          <w:rFonts w:ascii="Times New Roman" w:hAnsi="Times New Roman" w:cs="Times" w:hint="eastAsia"/>
          <w:kern w:val="0"/>
        </w:rPr>
        <w:t xml:space="preserve"> </w:t>
      </w:r>
      <w:r w:rsidRPr="00787B5F">
        <w:rPr>
          <w:rFonts w:ascii="Times New Roman" w:hAnsi="Times New Roman" w:cs="Times" w:hint="eastAsia"/>
          <w:kern w:val="0"/>
        </w:rPr>
        <w:t>true</w:t>
      </w:r>
      <w:r w:rsidRPr="00787B5F">
        <w:rPr>
          <w:rFonts w:ascii="Times New Roman" w:hAnsi="Times New Roman" w:cs="Times" w:hint="eastAsia"/>
          <w:kern w:val="0"/>
        </w:rPr>
        <w:t>，直接返回它。否则，返回第二个操作数</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65D51">
        <w:rPr>
          <w:rFonts w:ascii="Times New Roman" w:hAnsi="Times New Roman" w:cs="Times"/>
          <w:kern w:val="0"/>
        </w:rPr>
        <w:t xml:space="preserve">    </w:t>
      </w:r>
      <w:r w:rsidRPr="00787B5F">
        <w:rPr>
          <w:rFonts w:ascii="Courier" w:hAnsi="Courier" w:cs="Times"/>
          <w:kern w:val="0"/>
          <w:sz w:val="22"/>
          <w:szCs w:val="22"/>
        </w:rPr>
        <w:t>&gt; true || false</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true ||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true</w:t>
      </w:r>
    </w:p>
    <w:p w:rsidR="000E5100" w:rsidRPr="00787B5F" w:rsidRDefault="000E5100" w:rsidP="00C9162F">
      <w:pPr>
        <w:widowControl/>
        <w:autoSpaceDE w:val="0"/>
        <w:autoSpaceDN w:val="0"/>
        <w:adjustRightInd w:val="0"/>
        <w:spacing w:line="360" w:lineRule="auto"/>
        <w:jc w:val="left"/>
        <w:rPr>
          <w:rFonts w:ascii="Courier" w:hAnsi="Courier" w:cs="Times"/>
          <w:kern w:val="0"/>
          <w:sz w:val="22"/>
          <w:szCs w:val="22"/>
        </w:rPr>
      </w:pPr>
      <w:r w:rsidRPr="00787B5F">
        <w:rPr>
          <w:rFonts w:ascii="Courier" w:hAnsi="Courier" w:cs="Times"/>
          <w:kern w:val="0"/>
          <w:sz w:val="22"/>
          <w:szCs w:val="22"/>
        </w:rPr>
        <w:t xml:space="preserve">    &gt; 'abc' ||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'abc'</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t>&gt; '' || 'def'</w:t>
      </w:r>
    </w:p>
    <w:p w:rsidR="000E5100" w:rsidRPr="00787B5F" w:rsidRDefault="000E5100" w:rsidP="00C9162F">
      <w:pPr>
        <w:widowControl/>
        <w:autoSpaceDE w:val="0"/>
        <w:autoSpaceDN w:val="0"/>
        <w:adjustRightInd w:val="0"/>
        <w:spacing w:after="240" w:line="360" w:lineRule="auto"/>
        <w:jc w:val="left"/>
        <w:rPr>
          <w:rFonts w:ascii="Courier" w:hAnsi="Courier" w:cs="Times"/>
          <w:kern w:val="0"/>
          <w:sz w:val="22"/>
          <w:szCs w:val="22"/>
        </w:rPr>
      </w:pPr>
      <w:r w:rsidRPr="00787B5F">
        <w:rPr>
          <w:rFonts w:ascii="Courier" w:hAnsi="Courier" w:cs="Times"/>
          <w:kern w:val="0"/>
          <w:sz w:val="22"/>
          <w:szCs w:val="22"/>
        </w:rPr>
        <w:lastRenderedPageBreak/>
        <w:t>'def'</w:t>
      </w:r>
    </w:p>
    <w:p w:rsidR="000E5100" w:rsidRPr="00C9162F" w:rsidRDefault="000E5100"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b/>
          <w:kern w:val="0"/>
        </w:rPr>
        <w:t>Pattern: providing a default value</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hint="eastAsia"/>
          <w:b/>
          <w:kern w:val="0"/>
        </w:rPr>
        <w:t>模式：提供一个默认值</w:t>
      </w:r>
    </w:p>
    <w:p w:rsidR="000E5100" w:rsidRDefault="000E5100"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Sometimes there are situations where a value (a parameter, the result of a function, etc.) can be either a nonvalue (undefined, null) or an actual value. If you want to provide a default value for the former case, you can use the Or operator:</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有时情况是，一个值（参数、方法的结果等）可以是空（</w:t>
      </w:r>
      <w:r w:rsidRPr="00787B5F">
        <w:rPr>
          <w:rFonts w:ascii="Times New Roman" w:hAnsi="Times New Roman" w:cs="Times" w:hint="eastAsia"/>
          <w:kern w:val="0"/>
        </w:rPr>
        <w:t xml:space="preserve">nonvalue </w:t>
      </w:r>
      <w:r w:rsidRPr="00787B5F">
        <w:rPr>
          <w:rFonts w:ascii="Times New Roman" w:hAnsi="Times New Roman" w:cs="Times" w:hint="eastAsia"/>
          <w:kern w:val="0"/>
        </w:rPr>
        <w:t>：</w:t>
      </w:r>
      <w:r w:rsidRPr="00787B5F">
        <w:rPr>
          <w:rFonts w:ascii="Times New Roman" w:hAnsi="Times New Roman" w:cs="Times" w:hint="eastAsia"/>
          <w:kern w:val="0"/>
        </w:rPr>
        <w:t>undefined</w:t>
      </w:r>
      <w:r w:rsidRPr="00787B5F">
        <w:rPr>
          <w:rFonts w:ascii="Times New Roman" w:hAnsi="Times New Roman" w:cs="Times" w:hint="eastAsia"/>
          <w:kern w:val="0"/>
        </w:rPr>
        <w:t>，</w:t>
      </w:r>
      <w:r w:rsidRPr="00787B5F">
        <w:rPr>
          <w:rFonts w:ascii="Times New Roman" w:hAnsi="Times New Roman" w:cs="Times" w:hint="eastAsia"/>
          <w:kern w:val="0"/>
        </w:rPr>
        <w:t xml:space="preserve"> null</w:t>
      </w:r>
      <w:r w:rsidRPr="00787B5F">
        <w:rPr>
          <w:rFonts w:ascii="Times New Roman" w:hAnsi="Times New Roman" w:cs="Times" w:hint="eastAsia"/>
          <w:kern w:val="0"/>
        </w:rPr>
        <w:t>）或一个</w:t>
      </w:r>
      <w:r w:rsidR="009D05A0">
        <w:rPr>
          <w:rFonts w:ascii="Times New Roman" w:hAnsi="Times New Roman" w:cs="Times" w:hint="eastAsia"/>
          <w:kern w:val="0"/>
        </w:rPr>
        <w:t>真实</w:t>
      </w:r>
      <w:r w:rsidRPr="00787B5F">
        <w:rPr>
          <w:rFonts w:ascii="Times New Roman" w:hAnsi="Times New Roman" w:cs="Times" w:hint="eastAsia"/>
          <w:kern w:val="0"/>
        </w:rPr>
        <w:t>的值。</w:t>
      </w:r>
      <w:r w:rsidRPr="00787B5F">
        <w:rPr>
          <w:rFonts w:ascii="Times New Roman" w:hAnsi="Times New Roman" w:cs="Times" w:hint="eastAsia"/>
          <w:kern w:val="0"/>
        </w:rPr>
        <w:t xml:space="preserve"> </w:t>
      </w:r>
      <w:r w:rsidRPr="00787B5F">
        <w:rPr>
          <w:rFonts w:ascii="Times New Roman" w:hAnsi="Times New Roman" w:cs="Times" w:hint="eastAsia"/>
          <w:kern w:val="0"/>
        </w:rPr>
        <w:t>如果你想为前一种情况提供一个默认值，可以使用</w:t>
      </w:r>
      <w:r w:rsidRPr="00787B5F">
        <w:rPr>
          <w:rFonts w:ascii="Times New Roman" w:hAnsi="Times New Roman" w:cs="Times" w:hint="eastAsia"/>
          <w:kern w:val="0"/>
        </w:rPr>
        <w:t xml:space="preserve"> </w:t>
      </w:r>
      <w:r w:rsidRPr="00787B5F">
        <w:rPr>
          <w:rFonts w:ascii="Times New Roman" w:hAnsi="Times New Roman" w:cs="Times" w:hint="eastAsia"/>
          <w:kern w:val="0"/>
        </w:rPr>
        <w:t>或（</w:t>
      </w:r>
      <w:r w:rsidRPr="00787B5F">
        <w:rPr>
          <w:rFonts w:ascii="Times New Roman" w:hAnsi="Times New Roman" w:cs="Times" w:hint="eastAsia"/>
          <w:kern w:val="0"/>
        </w:rPr>
        <w:t>Or</w:t>
      </w:r>
      <w:r w:rsidRPr="00787B5F">
        <w:rPr>
          <w:rFonts w:ascii="Times New Roman" w:hAnsi="Times New Roman" w:cs="Times" w:hint="eastAsia"/>
          <w:kern w:val="0"/>
        </w:rPr>
        <w:t>）</w:t>
      </w:r>
      <w:r w:rsidRPr="00787B5F">
        <w:rPr>
          <w:rFonts w:ascii="Times New Roman" w:hAnsi="Times New Roman" w:cs="Times" w:hint="eastAsia"/>
          <w:kern w:val="0"/>
        </w:rPr>
        <w:t xml:space="preserve"> </w:t>
      </w:r>
      <w:r w:rsidRPr="00787B5F">
        <w:rPr>
          <w:rFonts w:ascii="Times New Roman" w:hAnsi="Times New Roman" w:cs="Times" w:hint="eastAsia"/>
          <w:kern w:val="0"/>
        </w:rPr>
        <w:t>操作符。</w:t>
      </w:r>
    </w:p>
    <w:p w:rsidR="000E5100" w:rsidRPr="00994F77" w:rsidRDefault="000E5100" w:rsidP="00C9162F">
      <w:pPr>
        <w:widowControl/>
        <w:autoSpaceDE w:val="0"/>
        <w:autoSpaceDN w:val="0"/>
        <w:adjustRightInd w:val="0"/>
        <w:spacing w:line="360" w:lineRule="auto"/>
        <w:jc w:val="left"/>
        <w:rPr>
          <w:rFonts w:ascii="Courier" w:hAnsi="Courier" w:cs="Times"/>
          <w:color w:val="000075"/>
          <w:kern w:val="0"/>
          <w:sz w:val="22"/>
          <w:szCs w:val="22"/>
        </w:rPr>
      </w:pPr>
      <w:r w:rsidRPr="00994F77">
        <w:rPr>
          <w:rFonts w:ascii="Courier" w:hAnsi="Courier" w:cs="Times"/>
          <w:color w:val="000075"/>
          <w:kern w:val="0"/>
          <w:sz w:val="22"/>
          <w:szCs w:val="22"/>
        </w:rPr>
        <w:t xml:space="preserve">    theValue </w:t>
      </w:r>
      <w:r w:rsidRPr="00994F77">
        <w:rPr>
          <w:rFonts w:ascii="Courier" w:hAnsi="Courier" w:cs="Times"/>
          <w:color w:val="434343"/>
          <w:kern w:val="0"/>
          <w:sz w:val="22"/>
          <w:szCs w:val="22"/>
        </w:rPr>
        <w:t xml:space="preserve">|| </w:t>
      </w:r>
      <w:r w:rsidRPr="00994F77">
        <w:rPr>
          <w:rFonts w:ascii="Courier" w:hAnsi="Courier" w:cs="Times"/>
          <w:color w:val="000075"/>
          <w:kern w:val="0"/>
          <w:sz w:val="22"/>
          <w:szCs w:val="22"/>
        </w:rPr>
        <w:t>defaultValue</w:t>
      </w:r>
    </w:p>
    <w:p w:rsidR="000E5100" w:rsidRDefault="000E5100"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preceding expression evaluates to theValue if it is truthy and to defaultValue otherwise. The usual caveat applies: defaultValue will also be returned if theValue has a falsy value other than undefined and null. Let’s look at three examples of using that pattern.</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在</w:t>
      </w:r>
      <w:r w:rsidR="009D05A0">
        <w:rPr>
          <w:rFonts w:ascii="Times New Roman" w:hAnsi="Times New Roman" w:cs="Times" w:hint="eastAsia"/>
          <w:kern w:val="0"/>
        </w:rPr>
        <w:t>上</w:t>
      </w:r>
      <w:r w:rsidRPr="00787B5F">
        <w:rPr>
          <w:rFonts w:ascii="Times New Roman" w:hAnsi="Times New Roman" w:cs="Times" w:hint="eastAsia"/>
          <w:kern w:val="0"/>
        </w:rPr>
        <w:t>面的表达式中，如果</w:t>
      </w:r>
      <w:r w:rsidR="006A3EE3">
        <w:rPr>
          <w:rFonts w:ascii="Times New Roman" w:hAnsi="Times New Roman" w:cs="Times" w:hint="eastAsia"/>
          <w:kern w:val="0"/>
        </w:rPr>
        <w:t xml:space="preserve"> </w:t>
      </w:r>
      <w:r w:rsidRPr="00787B5F">
        <w:rPr>
          <w:rFonts w:ascii="Times New Roman" w:hAnsi="Times New Roman" w:cs="Times" w:hint="eastAsia"/>
          <w:kern w:val="0"/>
        </w:rPr>
        <w:t>theValue</w:t>
      </w:r>
      <w:r w:rsidR="006A3EE3">
        <w:rPr>
          <w:rFonts w:ascii="Times New Roman" w:hAnsi="Times New Roman" w:cs="Times"/>
          <w:kern w:val="0"/>
        </w:rPr>
        <w:t xml:space="preserve"> </w:t>
      </w:r>
      <w:r w:rsidRPr="00787B5F">
        <w:rPr>
          <w:rFonts w:ascii="Times New Roman" w:hAnsi="Times New Roman" w:cs="Times" w:hint="eastAsia"/>
          <w:kern w:val="0"/>
        </w:rPr>
        <w:t>求值是</w:t>
      </w:r>
      <w:r w:rsidR="009D05A0">
        <w:rPr>
          <w:rFonts w:ascii="宋体" w:eastAsia="宋体" w:hAnsi="宋体" w:cs="宋体" w:hint="eastAsia"/>
          <w:kern w:val="0"/>
        </w:rPr>
        <w:t>真</w:t>
      </w:r>
      <w:r w:rsidRPr="00787B5F">
        <w:rPr>
          <w:rFonts w:ascii="Times New Roman" w:hAnsi="Times New Roman" w:cs="Times" w:hint="eastAsia"/>
          <w:kern w:val="0"/>
        </w:rPr>
        <w:t>，则表达式的结果为</w:t>
      </w:r>
      <w:r w:rsidR="006A3EE3">
        <w:rPr>
          <w:rFonts w:ascii="Times New Roman" w:hAnsi="Times New Roman" w:cs="Times" w:hint="eastAsia"/>
          <w:kern w:val="0"/>
        </w:rPr>
        <w:t xml:space="preserve"> </w:t>
      </w:r>
      <w:r w:rsidRPr="00787B5F">
        <w:rPr>
          <w:rFonts w:ascii="Times New Roman" w:hAnsi="Times New Roman" w:cs="Times" w:hint="eastAsia"/>
          <w:kern w:val="0"/>
        </w:rPr>
        <w:t>theValue</w:t>
      </w:r>
      <w:r w:rsidRPr="00787B5F">
        <w:rPr>
          <w:rFonts w:ascii="Times New Roman" w:hAnsi="Times New Roman" w:cs="Times" w:hint="eastAsia"/>
          <w:kern w:val="0"/>
        </w:rPr>
        <w:t>，否则结果为</w:t>
      </w:r>
      <w:r w:rsidR="006A3EE3">
        <w:rPr>
          <w:rFonts w:ascii="Times New Roman" w:hAnsi="Times New Roman" w:cs="Times" w:hint="eastAsia"/>
          <w:kern w:val="0"/>
        </w:rPr>
        <w:t xml:space="preserve"> </w:t>
      </w:r>
      <w:r w:rsidRPr="00787B5F">
        <w:rPr>
          <w:rFonts w:ascii="Times New Roman" w:hAnsi="Times New Roman" w:cs="Times" w:hint="eastAsia"/>
          <w:kern w:val="0"/>
        </w:rPr>
        <w:t>defaultValue</w:t>
      </w:r>
      <w:r w:rsidRPr="00787B5F">
        <w:rPr>
          <w:rFonts w:ascii="Times New Roman" w:hAnsi="Times New Roman" w:cs="Times" w:hint="eastAsia"/>
          <w:kern w:val="0"/>
        </w:rPr>
        <w:t>。同样，如果</w:t>
      </w:r>
      <w:r w:rsidRPr="00787B5F">
        <w:rPr>
          <w:rFonts w:ascii="Times New Roman" w:hAnsi="Times New Roman" w:cs="Times" w:hint="eastAsia"/>
          <w:kern w:val="0"/>
        </w:rPr>
        <w:t xml:space="preserve"> theValue </w:t>
      </w:r>
      <w:r w:rsidRPr="00787B5F">
        <w:rPr>
          <w:rFonts w:ascii="Times New Roman" w:hAnsi="Times New Roman" w:cs="Times" w:hint="eastAsia"/>
          <w:kern w:val="0"/>
        </w:rPr>
        <w:t>是除了</w:t>
      </w:r>
      <w:r w:rsidRPr="00787B5F">
        <w:rPr>
          <w:rFonts w:ascii="Times New Roman" w:hAnsi="Times New Roman" w:cs="Times" w:hint="eastAsia"/>
          <w:kern w:val="0"/>
        </w:rPr>
        <w:t xml:space="preserve"> undefined </w:t>
      </w:r>
      <w:r w:rsidRPr="00787B5F">
        <w:rPr>
          <w:rFonts w:ascii="Times New Roman" w:hAnsi="Times New Roman" w:cs="Times" w:hint="eastAsia"/>
          <w:kern w:val="0"/>
        </w:rPr>
        <w:t>和</w:t>
      </w:r>
      <w:r w:rsidRPr="00787B5F">
        <w:rPr>
          <w:rFonts w:ascii="Times New Roman" w:hAnsi="Times New Roman" w:cs="Times" w:hint="eastAsia"/>
          <w:kern w:val="0"/>
        </w:rPr>
        <w:t xml:space="preserve"> null </w:t>
      </w:r>
      <w:r w:rsidR="009D05A0">
        <w:rPr>
          <w:rFonts w:ascii="宋体" w:eastAsia="宋体" w:hAnsi="宋体" w:cs="宋体" w:hint="eastAsia"/>
          <w:kern w:val="0"/>
        </w:rPr>
        <w:t>的假</w:t>
      </w:r>
      <w:r w:rsidRPr="00787B5F">
        <w:rPr>
          <w:rFonts w:ascii="Times New Roman" w:hAnsi="Times New Roman" w:cs="Times" w:hint="eastAsia"/>
          <w:kern w:val="0"/>
        </w:rPr>
        <w:t>值，也会返回</w:t>
      </w:r>
      <w:r w:rsidR="006A3EE3">
        <w:rPr>
          <w:rFonts w:ascii="Times New Roman" w:hAnsi="Times New Roman" w:cs="Times" w:hint="eastAsia"/>
          <w:kern w:val="0"/>
        </w:rPr>
        <w:t xml:space="preserve"> </w:t>
      </w:r>
      <w:r w:rsidRPr="00787B5F">
        <w:rPr>
          <w:rFonts w:ascii="Times New Roman" w:hAnsi="Times New Roman" w:cs="Times" w:hint="eastAsia"/>
          <w:kern w:val="0"/>
        </w:rPr>
        <w:t>defaultValue</w:t>
      </w:r>
      <w:r w:rsidRPr="00787B5F">
        <w:rPr>
          <w:rFonts w:ascii="Times New Roman" w:hAnsi="Times New Roman" w:cs="Times" w:hint="eastAsia"/>
          <w:kern w:val="0"/>
        </w:rPr>
        <w:t>。让我们看看这种模式的三个例子。</w:t>
      </w:r>
    </w:p>
    <w:p w:rsidR="00FC5534" w:rsidRPr="00C9162F" w:rsidRDefault="00FC5534"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b/>
          <w:kern w:val="0"/>
        </w:rPr>
        <w:t>Example 1: a default for a parameter</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hint="eastAsia"/>
          <w:b/>
          <w:kern w:val="0"/>
        </w:rPr>
        <w:t>示例</w:t>
      </w:r>
      <w:r w:rsidRPr="00C9162F">
        <w:rPr>
          <w:rFonts w:ascii="Times New Roman" w:hAnsi="Times New Roman" w:cs="Times" w:hint="eastAsia"/>
          <w:b/>
          <w:kern w:val="0"/>
        </w:rPr>
        <w:t>1</w:t>
      </w:r>
      <w:r w:rsidRPr="00C9162F">
        <w:rPr>
          <w:rFonts w:ascii="Times New Roman" w:hAnsi="Times New Roman" w:cs="Times" w:hint="eastAsia"/>
          <w:b/>
          <w:kern w:val="0"/>
        </w:rPr>
        <w:t>：参数的默认值</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parameter text of the function saveText() is optional and should be the empty string if it has been omitted:</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方法</w:t>
      </w:r>
      <w:r w:rsidR="006A3EE3">
        <w:rPr>
          <w:rFonts w:ascii="Times New Roman" w:hAnsi="Times New Roman" w:cs="Times" w:hint="eastAsia"/>
          <w:kern w:val="0"/>
        </w:rPr>
        <w:t xml:space="preserve"> </w:t>
      </w:r>
      <w:r w:rsidRPr="00787B5F">
        <w:rPr>
          <w:rFonts w:ascii="Times New Roman" w:hAnsi="Times New Roman" w:cs="Times" w:hint="eastAsia"/>
          <w:kern w:val="0"/>
        </w:rPr>
        <w:t>saveText()</w:t>
      </w:r>
      <w:r w:rsidR="006A3EE3">
        <w:rPr>
          <w:rFonts w:ascii="宋体" w:eastAsia="宋体" w:hAnsi="宋体" w:cs="宋体" w:hint="eastAsia"/>
          <w:kern w:val="0"/>
        </w:rPr>
        <w:t xml:space="preserve"> </w:t>
      </w:r>
      <w:r w:rsidRPr="00787B5F">
        <w:rPr>
          <w:rFonts w:ascii="Times New Roman" w:hAnsi="Times New Roman" w:cs="Times" w:hint="eastAsia"/>
          <w:kern w:val="0"/>
        </w:rPr>
        <w:t>中的参数</w:t>
      </w:r>
      <w:r w:rsidR="006A3EE3">
        <w:rPr>
          <w:rFonts w:ascii="Times New Roman" w:hAnsi="Times New Roman" w:cs="Times" w:hint="eastAsia"/>
          <w:kern w:val="0"/>
        </w:rPr>
        <w:t xml:space="preserve"> </w:t>
      </w:r>
      <w:r w:rsidRPr="00787B5F">
        <w:rPr>
          <w:rFonts w:ascii="Times New Roman" w:hAnsi="Times New Roman" w:cs="Times" w:hint="eastAsia"/>
          <w:kern w:val="0"/>
        </w:rPr>
        <w:t xml:space="preserve">text </w:t>
      </w:r>
      <w:r w:rsidRPr="00787B5F">
        <w:rPr>
          <w:rFonts w:ascii="Times New Roman" w:hAnsi="Times New Roman" w:cs="Times" w:hint="eastAsia"/>
          <w:kern w:val="0"/>
        </w:rPr>
        <w:t>是可选的，如果缺少该参数，默认是空字符串。</w:t>
      </w:r>
    </w:p>
    <w:p w:rsidR="00FC5534" w:rsidRPr="00994F77"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994F77">
        <w:rPr>
          <w:rFonts w:ascii="Courier" w:hAnsi="Courier" w:cs="Times"/>
          <w:color w:val="0A5287"/>
          <w:kern w:val="0"/>
          <w:sz w:val="22"/>
          <w:szCs w:val="22"/>
        </w:rPr>
        <w:t xml:space="preserve">function </w:t>
      </w:r>
      <w:r w:rsidRPr="00994F77">
        <w:rPr>
          <w:rFonts w:ascii="Courier" w:hAnsi="Courier" w:cs="Times"/>
          <w:color w:val="000075"/>
          <w:kern w:val="0"/>
          <w:sz w:val="22"/>
          <w:szCs w:val="22"/>
        </w:rPr>
        <w:t>saveText</w:t>
      </w:r>
      <w:r w:rsidRPr="00994F77">
        <w:rPr>
          <w:rFonts w:ascii="Courier" w:hAnsi="Courier" w:cs="Times"/>
          <w:kern w:val="0"/>
          <w:sz w:val="22"/>
          <w:szCs w:val="22"/>
        </w:rPr>
        <w:t>(</w:t>
      </w:r>
      <w:r w:rsidRPr="00994F77">
        <w:rPr>
          <w:rFonts w:ascii="Courier" w:hAnsi="Courier" w:cs="Times"/>
          <w:color w:val="000075"/>
          <w:kern w:val="0"/>
          <w:sz w:val="22"/>
          <w:szCs w:val="22"/>
        </w:rPr>
        <w:t>text</w:t>
      </w:r>
      <w:r w:rsidRPr="00994F77">
        <w:rPr>
          <w:rFonts w:ascii="Courier" w:hAnsi="Courier" w:cs="Times"/>
          <w:kern w:val="0"/>
          <w:sz w:val="22"/>
          <w:szCs w:val="22"/>
        </w:rPr>
        <w:t xml:space="preserve">) { </w:t>
      </w:r>
      <w:r w:rsidRPr="00994F77">
        <w:rPr>
          <w:rFonts w:ascii="Courier" w:hAnsi="Courier" w:cs="Times"/>
          <w:color w:val="000075"/>
          <w:kern w:val="0"/>
          <w:sz w:val="22"/>
          <w:szCs w:val="22"/>
        </w:rPr>
        <w:t xml:space="preserve">text </w:t>
      </w:r>
      <w:r w:rsidRPr="00994F77">
        <w:rPr>
          <w:rFonts w:ascii="Courier" w:hAnsi="Courier" w:cs="Times"/>
          <w:color w:val="434343"/>
          <w:kern w:val="0"/>
          <w:sz w:val="22"/>
          <w:szCs w:val="22"/>
        </w:rPr>
        <w:t xml:space="preserve">= </w:t>
      </w:r>
      <w:r w:rsidRPr="00994F77">
        <w:rPr>
          <w:rFonts w:ascii="Courier" w:hAnsi="Courier" w:cs="Times"/>
          <w:color w:val="000075"/>
          <w:kern w:val="0"/>
          <w:sz w:val="22"/>
          <w:szCs w:val="22"/>
        </w:rPr>
        <w:t xml:space="preserve">text </w:t>
      </w:r>
      <w:r w:rsidRPr="00994F77">
        <w:rPr>
          <w:rFonts w:ascii="Courier" w:hAnsi="Courier" w:cs="Times"/>
          <w:color w:val="434343"/>
          <w:kern w:val="0"/>
          <w:sz w:val="22"/>
          <w:szCs w:val="22"/>
        </w:rPr>
        <w:t xml:space="preserve">|| </w:t>
      </w:r>
      <w:r w:rsidRPr="00994F77">
        <w:rPr>
          <w:rFonts w:ascii="Courier" w:hAnsi="Courier" w:cs="Times"/>
          <w:color w:val="BE1F04"/>
          <w:kern w:val="0"/>
          <w:sz w:val="22"/>
          <w:szCs w:val="22"/>
        </w:rPr>
        <w:t>''</w:t>
      </w:r>
      <w:r w:rsidRPr="00994F77">
        <w:rPr>
          <w:rFonts w:ascii="Courier" w:hAnsi="Courier" w:cs="Times"/>
          <w:kern w:val="0"/>
          <w:sz w:val="22"/>
          <w:szCs w:val="22"/>
        </w:rPr>
        <w:t>; ...</w:t>
      </w:r>
    </w:p>
    <w:p w:rsidR="00FC5534" w:rsidRPr="00994F77"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994F77">
        <w:rPr>
          <w:rFonts w:ascii="Courier" w:hAnsi="Courier" w:cs="Times"/>
          <w:kern w:val="0"/>
          <w:sz w:val="22"/>
          <w:szCs w:val="22"/>
        </w:rPr>
        <w:lastRenderedPageBreak/>
        <w:t>}</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 xml:space="preserve">This is the most common use of || as a default operator. Consult </w:t>
      </w:r>
      <w:r w:rsidRPr="00765D51">
        <w:rPr>
          <w:rFonts w:ascii="Times New Roman" w:hAnsi="Times New Roman" w:cs="Times"/>
          <w:color w:val="850002"/>
          <w:kern w:val="0"/>
        </w:rPr>
        <w:t xml:space="preserve">“Optional Parameters” on page 173 </w:t>
      </w:r>
      <w:r w:rsidRPr="00765D51">
        <w:rPr>
          <w:rFonts w:ascii="Times New Roman" w:hAnsi="Times New Roman" w:cs="Times"/>
          <w:kern w:val="0"/>
        </w:rPr>
        <w:t>for more on optional parameters.</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使用</w:t>
      </w:r>
      <w:r w:rsidRPr="00787B5F">
        <w:rPr>
          <w:rFonts w:ascii="Times New Roman" w:hAnsi="Times New Roman" w:cs="Times" w:hint="eastAsia"/>
          <w:kern w:val="0"/>
        </w:rPr>
        <w:t xml:space="preserve"> || </w:t>
      </w:r>
      <w:r w:rsidRPr="00787B5F">
        <w:rPr>
          <w:rFonts w:ascii="Times New Roman" w:hAnsi="Times New Roman" w:cs="Times" w:hint="eastAsia"/>
          <w:kern w:val="0"/>
        </w:rPr>
        <w:t>作为默认值操作符是最常见的方式。更多关于可选参数的内容可以翻阅第</w:t>
      </w:r>
      <w:commentRangeStart w:id="7"/>
      <w:r w:rsidRPr="00787B5F">
        <w:rPr>
          <w:rFonts w:ascii="Times New Roman" w:hAnsi="Times New Roman" w:cs="Times" w:hint="eastAsia"/>
          <w:kern w:val="0"/>
        </w:rPr>
        <w:t>173</w:t>
      </w:r>
      <w:r w:rsidRPr="00787B5F">
        <w:rPr>
          <w:rFonts w:ascii="Times New Roman" w:hAnsi="Times New Roman" w:cs="Times" w:hint="eastAsia"/>
          <w:kern w:val="0"/>
        </w:rPr>
        <w:t>页</w:t>
      </w:r>
      <w:commentRangeEnd w:id="7"/>
      <w:r w:rsidR="002E7FF5">
        <w:rPr>
          <w:rStyle w:val="a7"/>
        </w:rPr>
        <w:commentReference w:id="7"/>
      </w:r>
      <w:r w:rsidRPr="00787B5F">
        <w:rPr>
          <w:rFonts w:ascii="Times New Roman" w:hAnsi="Times New Roman" w:cs="Times" w:hint="eastAsia"/>
          <w:kern w:val="0"/>
        </w:rPr>
        <w:t>“可选参数”。</w:t>
      </w:r>
    </w:p>
    <w:p w:rsidR="00FC5534" w:rsidRPr="00C9162F" w:rsidRDefault="00FC5534"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b/>
          <w:kern w:val="0"/>
        </w:rPr>
        <w:t>Example 2: a default for a property</w:t>
      </w:r>
    </w:p>
    <w:p w:rsidR="00787B5F" w:rsidRPr="00C9162F" w:rsidRDefault="00787B5F"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hint="eastAsia"/>
          <w:b/>
          <w:kern w:val="0"/>
        </w:rPr>
        <w:t>示例</w:t>
      </w:r>
      <w:r w:rsidRPr="00C9162F">
        <w:rPr>
          <w:rFonts w:ascii="Times New Roman" w:hAnsi="Times New Roman" w:cs="Times" w:hint="eastAsia"/>
          <w:b/>
          <w:kern w:val="0"/>
        </w:rPr>
        <w:t>2</w:t>
      </w:r>
      <w:r w:rsidRPr="00C9162F">
        <w:rPr>
          <w:rFonts w:ascii="Times New Roman" w:hAnsi="Times New Roman" w:cs="Times" w:hint="eastAsia"/>
          <w:b/>
          <w:kern w:val="0"/>
        </w:rPr>
        <w:t>：属性的默认值</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object options may or may not have the property title. If it is missing, the value 'Untitled' should be used when setting the title:</w:t>
      </w:r>
    </w:p>
    <w:p w:rsidR="00787B5F" w:rsidRPr="00765D51" w:rsidRDefault="00787B5F" w:rsidP="00C9162F">
      <w:pPr>
        <w:widowControl/>
        <w:autoSpaceDE w:val="0"/>
        <w:autoSpaceDN w:val="0"/>
        <w:adjustRightInd w:val="0"/>
        <w:spacing w:after="240" w:line="360" w:lineRule="auto"/>
        <w:jc w:val="left"/>
        <w:rPr>
          <w:rFonts w:ascii="Times New Roman" w:hAnsi="Times New Roman" w:cs="Times"/>
          <w:kern w:val="0"/>
        </w:rPr>
      </w:pPr>
      <w:r w:rsidRPr="00787B5F">
        <w:rPr>
          <w:rFonts w:ascii="Times New Roman" w:hAnsi="Times New Roman" w:cs="Times" w:hint="eastAsia"/>
          <w:kern w:val="0"/>
        </w:rPr>
        <w:t xml:space="preserve">options </w:t>
      </w:r>
      <w:r w:rsidR="006A3EE3">
        <w:rPr>
          <w:rFonts w:ascii="Times New Roman" w:hAnsi="Times New Roman" w:cs="Times" w:hint="eastAsia"/>
          <w:kern w:val="0"/>
        </w:rPr>
        <w:t>对象可能有</w:t>
      </w:r>
      <w:r w:rsidR="004D0B87" w:rsidRPr="00787B5F">
        <w:rPr>
          <w:rFonts w:ascii="Times New Roman" w:hAnsi="Times New Roman" w:cs="Times" w:hint="eastAsia"/>
          <w:kern w:val="0"/>
        </w:rPr>
        <w:t>title</w:t>
      </w:r>
      <w:r w:rsidR="004D0B87" w:rsidRPr="00787B5F">
        <w:rPr>
          <w:rFonts w:ascii="Times New Roman" w:hAnsi="Times New Roman" w:cs="Times" w:hint="eastAsia"/>
          <w:kern w:val="0"/>
        </w:rPr>
        <w:t>属性</w:t>
      </w:r>
      <w:r w:rsidR="006A3EE3">
        <w:rPr>
          <w:rFonts w:ascii="Times New Roman" w:hAnsi="Times New Roman" w:cs="Times" w:hint="eastAsia"/>
          <w:kern w:val="0"/>
        </w:rPr>
        <w:t>，</w:t>
      </w:r>
      <w:r w:rsidRPr="00787B5F">
        <w:rPr>
          <w:rFonts w:ascii="Times New Roman" w:hAnsi="Times New Roman" w:cs="Times" w:hint="eastAsia"/>
          <w:kern w:val="0"/>
        </w:rPr>
        <w:t>也可能没有</w:t>
      </w:r>
      <w:r w:rsidR="004D0B87">
        <w:rPr>
          <w:rFonts w:ascii="Times New Roman" w:hAnsi="Times New Roman" w:cs="Times" w:hint="eastAsia"/>
          <w:kern w:val="0"/>
        </w:rPr>
        <w:t>。如果没有</w:t>
      </w:r>
      <w:r w:rsidRPr="00787B5F">
        <w:rPr>
          <w:rFonts w:ascii="Times New Roman" w:hAnsi="Times New Roman" w:cs="Times" w:hint="eastAsia"/>
          <w:kern w:val="0"/>
        </w:rPr>
        <w:t>，设置</w:t>
      </w:r>
      <w:r w:rsidRPr="00787B5F">
        <w:rPr>
          <w:rFonts w:ascii="Times New Roman" w:hAnsi="Times New Roman" w:cs="Times" w:hint="eastAsia"/>
          <w:kern w:val="0"/>
        </w:rPr>
        <w:t>title</w:t>
      </w:r>
      <w:r w:rsidR="00E25EF4">
        <w:rPr>
          <w:rFonts w:ascii="Times New Roman" w:hAnsi="Times New Roman" w:cs="Times" w:hint="eastAsia"/>
          <w:kern w:val="0"/>
        </w:rPr>
        <w:t>时会使用“</w:t>
      </w:r>
      <w:r w:rsidRPr="00787B5F">
        <w:rPr>
          <w:rFonts w:ascii="Times New Roman" w:hAnsi="Times New Roman" w:cs="Times" w:hint="eastAsia"/>
          <w:kern w:val="0"/>
        </w:rPr>
        <w:t>Untitl</w:t>
      </w:r>
      <w:r w:rsidR="00E25EF4">
        <w:rPr>
          <w:rFonts w:ascii="Times New Roman" w:hAnsi="Times New Roman" w:cs="Times" w:hint="eastAsia"/>
          <w:kern w:val="0"/>
        </w:rPr>
        <w:t>ed</w:t>
      </w:r>
      <w:r w:rsidR="00E25EF4">
        <w:rPr>
          <w:rFonts w:ascii="Times New Roman" w:hAnsi="Times New Roman" w:cs="Times" w:hint="eastAsia"/>
          <w:kern w:val="0"/>
        </w:rPr>
        <w:t>”：</w:t>
      </w:r>
    </w:p>
    <w:p w:rsidR="00FC5534" w:rsidRPr="00994F77" w:rsidRDefault="00FC5534" w:rsidP="00C9162F">
      <w:pPr>
        <w:widowControl/>
        <w:autoSpaceDE w:val="0"/>
        <w:autoSpaceDN w:val="0"/>
        <w:adjustRightInd w:val="0"/>
        <w:spacing w:line="360" w:lineRule="auto"/>
        <w:jc w:val="left"/>
        <w:rPr>
          <w:rFonts w:ascii="Courier" w:hAnsi="Courier" w:cs="Times"/>
          <w:kern w:val="0"/>
          <w:sz w:val="22"/>
          <w:szCs w:val="22"/>
        </w:rPr>
      </w:pPr>
      <w:r w:rsidRPr="00994F77">
        <w:rPr>
          <w:rFonts w:ascii="Courier" w:hAnsi="Courier" w:cs="Times"/>
          <w:color w:val="000075"/>
          <w:kern w:val="0"/>
          <w:sz w:val="22"/>
          <w:szCs w:val="22"/>
        </w:rPr>
        <w:t xml:space="preserve">    setTitle</w:t>
      </w:r>
      <w:r w:rsidRPr="00994F77">
        <w:rPr>
          <w:rFonts w:ascii="Courier" w:hAnsi="Courier" w:cs="Times"/>
          <w:kern w:val="0"/>
          <w:sz w:val="22"/>
          <w:szCs w:val="22"/>
        </w:rPr>
        <w:t>(</w:t>
      </w:r>
      <w:r w:rsidRPr="00994F77">
        <w:rPr>
          <w:rFonts w:ascii="Courier" w:hAnsi="Courier" w:cs="Times"/>
          <w:color w:val="000075"/>
          <w:kern w:val="0"/>
          <w:sz w:val="22"/>
          <w:szCs w:val="22"/>
        </w:rPr>
        <w:t>options</w:t>
      </w:r>
      <w:r w:rsidRPr="00994F77">
        <w:rPr>
          <w:rFonts w:ascii="Courier" w:hAnsi="Courier" w:cs="Times"/>
          <w:kern w:val="0"/>
          <w:sz w:val="22"/>
          <w:szCs w:val="22"/>
        </w:rPr>
        <w:t>.</w:t>
      </w:r>
      <w:r w:rsidRPr="00994F77">
        <w:rPr>
          <w:rFonts w:ascii="Courier" w:hAnsi="Courier" w:cs="Times"/>
          <w:color w:val="000075"/>
          <w:kern w:val="0"/>
          <w:sz w:val="22"/>
          <w:szCs w:val="22"/>
        </w:rPr>
        <w:t xml:space="preserve">title </w:t>
      </w:r>
      <w:r w:rsidRPr="00994F77">
        <w:rPr>
          <w:rFonts w:ascii="Courier" w:hAnsi="Courier" w:cs="Times"/>
          <w:color w:val="434343"/>
          <w:kern w:val="0"/>
          <w:sz w:val="22"/>
          <w:szCs w:val="22"/>
        </w:rPr>
        <w:t xml:space="preserve">|| </w:t>
      </w:r>
      <w:r w:rsidRPr="00994F77">
        <w:rPr>
          <w:rFonts w:ascii="Courier" w:hAnsi="Courier" w:cs="Times"/>
          <w:color w:val="BE1F04"/>
          <w:kern w:val="0"/>
          <w:sz w:val="22"/>
          <w:szCs w:val="22"/>
        </w:rPr>
        <w:t>'Untitled'</w:t>
      </w:r>
      <w:r w:rsidRPr="00994F77">
        <w:rPr>
          <w:rFonts w:ascii="Courier" w:hAnsi="Courier" w:cs="Times"/>
          <w:kern w:val="0"/>
          <w:sz w:val="22"/>
          <w:szCs w:val="22"/>
        </w:rPr>
        <w:t>);</w:t>
      </w:r>
    </w:p>
    <w:p w:rsidR="00FC5534" w:rsidRPr="00C9162F" w:rsidRDefault="00FC5534"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b/>
          <w:kern w:val="0"/>
        </w:rPr>
        <w:t>Example 3: a default for the result of a function</w:t>
      </w:r>
    </w:p>
    <w:p w:rsidR="00E25EF4" w:rsidRPr="00C9162F" w:rsidRDefault="00E25EF4" w:rsidP="00C9162F">
      <w:pPr>
        <w:widowControl/>
        <w:autoSpaceDE w:val="0"/>
        <w:autoSpaceDN w:val="0"/>
        <w:adjustRightInd w:val="0"/>
        <w:spacing w:after="240" w:line="360" w:lineRule="auto"/>
        <w:jc w:val="left"/>
        <w:rPr>
          <w:rFonts w:ascii="Times New Roman" w:hAnsi="Times New Roman" w:cs="Times"/>
          <w:b/>
          <w:kern w:val="0"/>
        </w:rPr>
      </w:pPr>
      <w:r w:rsidRPr="00C9162F">
        <w:rPr>
          <w:rFonts w:ascii="Times New Roman" w:hAnsi="Times New Roman" w:cs="Times" w:hint="eastAsia"/>
          <w:b/>
          <w:kern w:val="0"/>
        </w:rPr>
        <w:t>示例</w:t>
      </w:r>
      <w:r w:rsidRPr="00C9162F">
        <w:rPr>
          <w:rFonts w:ascii="Times New Roman" w:hAnsi="Times New Roman" w:cs="Times" w:hint="eastAsia"/>
          <w:b/>
          <w:kern w:val="0"/>
        </w:rPr>
        <w:t>3</w:t>
      </w:r>
      <w:r w:rsidRPr="00C9162F">
        <w:rPr>
          <w:rFonts w:ascii="Times New Roman" w:hAnsi="Times New Roman" w:cs="Times" w:hint="eastAsia"/>
          <w:b/>
          <w:kern w:val="0"/>
        </w:rPr>
        <w:t>：方法的默认结果</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function countOccurrences counts how often regex matches inside str:</w:t>
      </w:r>
    </w:p>
    <w:p w:rsidR="00E25EF4" w:rsidRPr="00765D51" w:rsidRDefault="00E25EF4" w:rsidP="00C9162F">
      <w:pPr>
        <w:widowControl/>
        <w:autoSpaceDE w:val="0"/>
        <w:autoSpaceDN w:val="0"/>
        <w:adjustRightInd w:val="0"/>
        <w:spacing w:after="240" w:line="360" w:lineRule="auto"/>
        <w:jc w:val="left"/>
        <w:rPr>
          <w:rFonts w:ascii="Times New Roman" w:hAnsi="Times New Roman" w:cs="Times"/>
          <w:kern w:val="0"/>
        </w:rPr>
      </w:pPr>
      <w:r w:rsidRPr="00E25EF4">
        <w:rPr>
          <w:rFonts w:ascii="Times New Roman" w:hAnsi="Times New Roman" w:cs="Times" w:hint="eastAsia"/>
          <w:kern w:val="0"/>
        </w:rPr>
        <w:t xml:space="preserve">countOccurrences </w:t>
      </w:r>
      <w:r w:rsidRPr="00E25EF4">
        <w:rPr>
          <w:rFonts w:ascii="Times New Roman" w:hAnsi="Times New Roman" w:cs="Times" w:hint="eastAsia"/>
          <w:kern w:val="0"/>
        </w:rPr>
        <w:t>方法</w:t>
      </w:r>
      <w:r w:rsidRPr="00E25EF4">
        <w:rPr>
          <w:rFonts w:ascii="Times New Roman" w:hAnsi="Times New Roman" w:cs="Times" w:hint="eastAsia"/>
          <w:kern w:val="0"/>
        </w:rPr>
        <w:t xml:space="preserve"> </w:t>
      </w:r>
      <w:r w:rsidRPr="00E25EF4">
        <w:rPr>
          <w:rFonts w:ascii="Times New Roman" w:hAnsi="Times New Roman" w:cs="Times" w:hint="eastAsia"/>
          <w:kern w:val="0"/>
        </w:rPr>
        <w:t>返回</w:t>
      </w:r>
      <w:r w:rsidR="006A3EE3">
        <w:rPr>
          <w:rFonts w:ascii="Times New Roman" w:hAnsi="Times New Roman" w:cs="Times" w:hint="eastAsia"/>
          <w:kern w:val="0"/>
        </w:rPr>
        <w:t xml:space="preserve"> </w:t>
      </w:r>
      <w:r w:rsidRPr="00E25EF4">
        <w:rPr>
          <w:rFonts w:ascii="Times New Roman" w:hAnsi="Times New Roman" w:cs="Times" w:hint="eastAsia"/>
          <w:kern w:val="0"/>
        </w:rPr>
        <w:t xml:space="preserve">regex </w:t>
      </w:r>
      <w:r w:rsidRPr="00E25EF4">
        <w:rPr>
          <w:rFonts w:ascii="Times New Roman" w:hAnsi="Times New Roman" w:cs="Times" w:hint="eastAsia"/>
          <w:kern w:val="0"/>
        </w:rPr>
        <w:t>匹配</w:t>
      </w:r>
      <w:r w:rsidRPr="00E25EF4">
        <w:rPr>
          <w:rFonts w:ascii="Times New Roman" w:hAnsi="Times New Roman" w:cs="Times" w:hint="eastAsia"/>
          <w:kern w:val="0"/>
        </w:rPr>
        <w:t xml:space="preserve"> str </w:t>
      </w:r>
      <w:r w:rsidRPr="00E25EF4">
        <w:rPr>
          <w:rFonts w:ascii="Times New Roman" w:hAnsi="Times New Roman" w:cs="Times" w:hint="eastAsia"/>
          <w:kern w:val="0"/>
        </w:rPr>
        <w:t>的</w:t>
      </w:r>
      <w:r w:rsidR="006A3EE3">
        <w:rPr>
          <w:rFonts w:ascii="Times New Roman" w:hAnsi="Times New Roman" w:cs="Times" w:hint="eastAsia"/>
          <w:kern w:val="0"/>
        </w:rPr>
        <w:t>次</w:t>
      </w:r>
      <w:r w:rsidRPr="00E25EF4">
        <w:rPr>
          <w:rFonts w:ascii="Times New Roman" w:hAnsi="Times New Roman" w:cs="Times" w:hint="eastAsia"/>
          <w:kern w:val="0"/>
        </w:rPr>
        <w:t>数</w:t>
      </w:r>
    </w:p>
    <w:p w:rsidR="00994F77"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994F77">
        <w:rPr>
          <w:rFonts w:ascii="Courier" w:hAnsi="Courier" w:cs="Times"/>
          <w:color w:val="0A5287"/>
          <w:kern w:val="0"/>
          <w:sz w:val="22"/>
          <w:szCs w:val="22"/>
        </w:rPr>
        <w:t xml:space="preserve">function </w:t>
      </w:r>
      <w:r w:rsidRPr="00994F77">
        <w:rPr>
          <w:rFonts w:ascii="Courier" w:hAnsi="Courier" w:cs="Times"/>
          <w:color w:val="000075"/>
          <w:kern w:val="0"/>
          <w:sz w:val="22"/>
          <w:szCs w:val="22"/>
        </w:rPr>
        <w:t>countOccurrences</w:t>
      </w:r>
      <w:r w:rsidRPr="00994F77">
        <w:rPr>
          <w:rFonts w:ascii="Courier" w:hAnsi="Courier" w:cs="Times"/>
          <w:kern w:val="0"/>
          <w:sz w:val="22"/>
          <w:szCs w:val="22"/>
        </w:rPr>
        <w:t>(</w:t>
      </w:r>
      <w:r w:rsidRPr="00994F77">
        <w:rPr>
          <w:rFonts w:ascii="Courier" w:hAnsi="Courier" w:cs="Times"/>
          <w:color w:val="000075"/>
          <w:kern w:val="0"/>
          <w:sz w:val="22"/>
          <w:szCs w:val="22"/>
        </w:rPr>
        <w:t>regex</w:t>
      </w:r>
      <w:r w:rsidRPr="00994F77">
        <w:rPr>
          <w:rFonts w:ascii="Courier" w:hAnsi="Courier" w:cs="Times"/>
          <w:kern w:val="0"/>
          <w:sz w:val="22"/>
          <w:szCs w:val="22"/>
        </w:rPr>
        <w:t xml:space="preserve">, </w:t>
      </w:r>
      <w:r w:rsidRPr="00994F77">
        <w:rPr>
          <w:rFonts w:ascii="Courier" w:hAnsi="Courier" w:cs="Times"/>
          <w:color w:val="000075"/>
          <w:kern w:val="0"/>
          <w:sz w:val="22"/>
          <w:szCs w:val="22"/>
        </w:rPr>
        <w:t>str</w:t>
      </w:r>
      <w:r w:rsidRPr="00994F77">
        <w:rPr>
          <w:rFonts w:ascii="Courier" w:hAnsi="Courier" w:cs="Times"/>
          <w:kern w:val="0"/>
          <w:sz w:val="22"/>
          <w:szCs w:val="22"/>
        </w:rPr>
        <w:t>) { </w:t>
      </w:r>
    </w:p>
    <w:p w:rsidR="006A3EE3" w:rsidRDefault="00FC5534" w:rsidP="00C9162F">
      <w:pPr>
        <w:widowControl/>
        <w:autoSpaceDE w:val="0"/>
        <w:autoSpaceDN w:val="0"/>
        <w:adjustRightInd w:val="0"/>
        <w:spacing w:after="240" w:line="360" w:lineRule="auto"/>
        <w:jc w:val="left"/>
        <w:rPr>
          <w:rFonts w:ascii="Courier" w:hAnsi="Courier" w:cs="Times"/>
          <w:color w:val="294659"/>
          <w:kern w:val="0"/>
          <w:sz w:val="22"/>
          <w:szCs w:val="22"/>
        </w:rPr>
      </w:pPr>
      <w:r w:rsidRPr="00994F77">
        <w:rPr>
          <w:rFonts w:ascii="Courier" w:hAnsi="Courier" w:cs="Times"/>
          <w:color w:val="294659"/>
          <w:kern w:val="0"/>
          <w:sz w:val="22"/>
          <w:szCs w:val="22"/>
        </w:rPr>
        <w:t xml:space="preserve">// Omitted: check that /g is set for `regex` </w:t>
      </w:r>
    </w:p>
    <w:p w:rsidR="00FC5534" w:rsidRPr="00994F77"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994F77">
        <w:rPr>
          <w:rFonts w:ascii="Courier" w:hAnsi="Courier" w:cs="Times"/>
          <w:color w:val="0A5287"/>
          <w:kern w:val="0"/>
          <w:sz w:val="22"/>
          <w:szCs w:val="22"/>
        </w:rPr>
        <w:t xml:space="preserve">return </w:t>
      </w:r>
      <w:r w:rsidRPr="00994F77">
        <w:rPr>
          <w:rFonts w:ascii="Courier" w:hAnsi="Courier" w:cs="Times"/>
          <w:kern w:val="0"/>
          <w:sz w:val="22"/>
          <w:szCs w:val="22"/>
        </w:rPr>
        <w:t>(</w:t>
      </w:r>
      <w:r w:rsidRPr="00994F77">
        <w:rPr>
          <w:rFonts w:ascii="Courier" w:hAnsi="Courier" w:cs="Times"/>
          <w:color w:val="000075"/>
          <w:kern w:val="0"/>
          <w:sz w:val="22"/>
          <w:szCs w:val="22"/>
        </w:rPr>
        <w:t>str</w:t>
      </w:r>
      <w:r w:rsidRPr="00994F77">
        <w:rPr>
          <w:rFonts w:ascii="Courier" w:hAnsi="Courier" w:cs="Times"/>
          <w:kern w:val="0"/>
          <w:sz w:val="22"/>
          <w:szCs w:val="22"/>
        </w:rPr>
        <w:t>.</w:t>
      </w:r>
      <w:r w:rsidRPr="00994F77">
        <w:rPr>
          <w:rFonts w:ascii="Courier" w:hAnsi="Courier" w:cs="Times"/>
          <w:color w:val="000075"/>
          <w:kern w:val="0"/>
          <w:sz w:val="22"/>
          <w:szCs w:val="22"/>
        </w:rPr>
        <w:t>match</w:t>
      </w:r>
      <w:r w:rsidRPr="00994F77">
        <w:rPr>
          <w:rFonts w:ascii="Courier" w:hAnsi="Courier" w:cs="Times"/>
          <w:kern w:val="0"/>
          <w:sz w:val="22"/>
          <w:szCs w:val="22"/>
        </w:rPr>
        <w:t>(</w:t>
      </w:r>
      <w:r w:rsidRPr="00994F77">
        <w:rPr>
          <w:rFonts w:ascii="Courier" w:hAnsi="Courier" w:cs="Times"/>
          <w:color w:val="000075"/>
          <w:kern w:val="0"/>
          <w:sz w:val="22"/>
          <w:szCs w:val="22"/>
        </w:rPr>
        <w:t>regex</w:t>
      </w:r>
      <w:r w:rsidRPr="00994F77">
        <w:rPr>
          <w:rFonts w:ascii="Courier" w:hAnsi="Courier" w:cs="Times"/>
          <w:kern w:val="0"/>
          <w:sz w:val="22"/>
          <w:szCs w:val="22"/>
        </w:rPr>
        <w:t xml:space="preserve">) </w:t>
      </w:r>
      <w:r w:rsidRPr="00994F77">
        <w:rPr>
          <w:rFonts w:ascii="Courier" w:hAnsi="Courier" w:cs="Times"/>
          <w:color w:val="434343"/>
          <w:kern w:val="0"/>
          <w:sz w:val="22"/>
          <w:szCs w:val="22"/>
        </w:rPr>
        <w:t xml:space="preserve">|| </w:t>
      </w:r>
      <w:r w:rsidRPr="00994F77">
        <w:rPr>
          <w:rFonts w:ascii="Courier" w:hAnsi="Courier" w:cs="Times"/>
          <w:kern w:val="0"/>
          <w:sz w:val="22"/>
          <w:szCs w:val="22"/>
        </w:rPr>
        <w:t>[]).</w:t>
      </w:r>
      <w:r w:rsidRPr="00994F77">
        <w:rPr>
          <w:rFonts w:ascii="Courier" w:hAnsi="Courier" w:cs="Times"/>
          <w:color w:val="000075"/>
          <w:kern w:val="0"/>
          <w:sz w:val="22"/>
          <w:szCs w:val="22"/>
        </w:rPr>
        <w:t>length</w:t>
      </w:r>
      <w:r w:rsidRPr="00994F77">
        <w:rPr>
          <w:rFonts w:ascii="Courier" w:hAnsi="Courier" w:cs="Times"/>
          <w:kern w:val="0"/>
          <w:sz w:val="22"/>
          <w:szCs w:val="22"/>
        </w:rPr>
        <w:t>;</w:t>
      </w:r>
    </w:p>
    <w:p w:rsidR="00FC5534" w:rsidRPr="00994F77"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994F77">
        <w:rPr>
          <w:rFonts w:ascii="Courier" w:hAnsi="Courier" w:cs="Times"/>
          <w:kern w:val="0"/>
          <w:sz w:val="22"/>
          <w:szCs w:val="22"/>
        </w:rPr>
        <w:t>}</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 xml:space="preserve">The problem is that match() (see </w:t>
      </w:r>
      <w:r w:rsidRPr="00765D51">
        <w:rPr>
          <w:rFonts w:ascii="Times New Roman" w:hAnsi="Times New Roman" w:cs="Times"/>
          <w:color w:val="850002"/>
          <w:kern w:val="0"/>
        </w:rPr>
        <w:t>“String.prototype.match: Capture Groups or Return All Matching Substrings” on page 307</w:t>
      </w:r>
      <w:r w:rsidRPr="00765D51">
        <w:rPr>
          <w:rFonts w:ascii="Times New Roman" w:hAnsi="Times New Roman" w:cs="Times"/>
          <w:kern w:val="0"/>
        </w:rPr>
        <w:t xml:space="preserve">) either returns an array or null. Thanks to ||, a default </w:t>
      </w:r>
      <w:r w:rsidRPr="00765D51">
        <w:rPr>
          <w:rFonts w:ascii="Times New Roman" w:hAnsi="Times New Roman" w:cs="Times"/>
          <w:kern w:val="0"/>
        </w:rPr>
        <w:lastRenderedPageBreak/>
        <w:t>value is used in the latter case. Therefore, you can safely access the property length in both cases.</w:t>
      </w:r>
    </w:p>
    <w:p w:rsidR="00E25EF4" w:rsidRPr="00765D51" w:rsidRDefault="00E25EF4" w:rsidP="00C9162F">
      <w:pPr>
        <w:widowControl/>
        <w:autoSpaceDE w:val="0"/>
        <w:autoSpaceDN w:val="0"/>
        <w:adjustRightInd w:val="0"/>
        <w:spacing w:after="240" w:line="360" w:lineRule="auto"/>
        <w:jc w:val="left"/>
        <w:rPr>
          <w:rFonts w:ascii="Times New Roman" w:hAnsi="Times New Roman" w:cs="Times"/>
          <w:kern w:val="0"/>
        </w:rPr>
      </w:pPr>
      <w:r w:rsidRPr="00E25EF4">
        <w:rPr>
          <w:rFonts w:ascii="Times New Roman" w:hAnsi="Times New Roman" w:cs="Times" w:hint="eastAsia"/>
          <w:kern w:val="0"/>
        </w:rPr>
        <w:t>问题是</w:t>
      </w:r>
      <w:r w:rsidR="006A3EE3">
        <w:rPr>
          <w:rFonts w:ascii="Times New Roman" w:hAnsi="Times New Roman" w:cs="Times" w:hint="eastAsia"/>
          <w:kern w:val="0"/>
        </w:rPr>
        <w:t xml:space="preserve"> </w:t>
      </w:r>
      <w:r w:rsidRPr="00E25EF4">
        <w:rPr>
          <w:rFonts w:ascii="Times New Roman" w:hAnsi="Times New Roman" w:cs="Times" w:hint="eastAsia"/>
          <w:kern w:val="0"/>
        </w:rPr>
        <w:t>match()</w:t>
      </w:r>
      <w:r w:rsidR="006A3EE3">
        <w:rPr>
          <w:rFonts w:ascii="宋体" w:eastAsia="宋体" w:hAnsi="宋体" w:cs="宋体" w:hint="eastAsia"/>
          <w:kern w:val="0"/>
        </w:rPr>
        <w:t xml:space="preserve"> </w:t>
      </w:r>
      <w:r w:rsidRPr="00E25EF4">
        <w:rPr>
          <w:rFonts w:ascii="Times New Roman" w:hAnsi="Times New Roman" w:cs="Times" w:hint="eastAsia"/>
          <w:kern w:val="0"/>
        </w:rPr>
        <w:t>(</w:t>
      </w:r>
      <w:r w:rsidRPr="00E25EF4">
        <w:rPr>
          <w:rFonts w:ascii="Times New Roman" w:hAnsi="Times New Roman" w:cs="Times" w:hint="eastAsia"/>
          <w:kern w:val="0"/>
        </w:rPr>
        <w:t>查看第</w:t>
      </w:r>
      <w:r w:rsidRPr="00E25EF4">
        <w:rPr>
          <w:rFonts w:ascii="Times New Roman" w:hAnsi="Times New Roman" w:cs="Times" w:hint="eastAsia"/>
          <w:kern w:val="0"/>
        </w:rPr>
        <w:t>307</w:t>
      </w:r>
      <w:r w:rsidRPr="00E25EF4">
        <w:rPr>
          <w:rFonts w:ascii="Times New Roman" w:hAnsi="Times New Roman" w:cs="Times" w:hint="eastAsia"/>
          <w:kern w:val="0"/>
        </w:rPr>
        <w:t>页“</w:t>
      </w:r>
      <w:r w:rsidRPr="00E25EF4">
        <w:rPr>
          <w:rFonts w:ascii="Times New Roman" w:hAnsi="Times New Roman" w:cs="Times" w:hint="eastAsia"/>
          <w:kern w:val="0"/>
        </w:rPr>
        <w:t>String.prototype.match:</w:t>
      </w:r>
      <w:r w:rsidRPr="00E25EF4">
        <w:rPr>
          <w:rFonts w:ascii="Times New Roman" w:hAnsi="Times New Roman" w:cs="Times" w:hint="eastAsia"/>
          <w:kern w:val="0"/>
        </w:rPr>
        <w:t>捕获组或返回所有匹配的子字符串”</w:t>
      </w:r>
      <w:r w:rsidRPr="00E25EF4">
        <w:rPr>
          <w:rFonts w:ascii="Times New Roman" w:hAnsi="Times New Roman" w:cs="Times" w:hint="eastAsia"/>
          <w:kern w:val="0"/>
        </w:rPr>
        <w:t xml:space="preserve">) </w:t>
      </w:r>
      <w:r w:rsidRPr="00E25EF4">
        <w:rPr>
          <w:rFonts w:ascii="Times New Roman" w:hAnsi="Times New Roman" w:cs="Times" w:hint="eastAsia"/>
          <w:kern w:val="0"/>
        </w:rPr>
        <w:t>可能返回数组</w:t>
      </w:r>
      <w:r w:rsidR="004D0B87">
        <w:rPr>
          <w:rFonts w:ascii="Times New Roman" w:hAnsi="Times New Roman" w:cs="Times" w:hint="eastAsia"/>
          <w:kern w:val="0"/>
        </w:rPr>
        <w:t>，也可能</w:t>
      </w:r>
      <w:r w:rsidR="004D0B87">
        <w:rPr>
          <w:rFonts w:ascii="宋体" w:eastAsia="宋体" w:hAnsi="宋体" w:cs="宋体" w:hint="eastAsia"/>
          <w:kern w:val="0"/>
        </w:rPr>
        <w:t>返回</w:t>
      </w:r>
      <w:r w:rsidRPr="00E25EF4">
        <w:rPr>
          <w:rFonts w:ascii="Times New Roman" w:hAnsi="Times New Roman" w:cs="Times" w:hint="eastAsia"/>
          <w:kern w:val="0"/>
        </w:rPr>
        <w:t>null</w:t>
      </w:r>
      <w:r w:rsidRPr="00E25EF4">
        <w:rPr>
          <w:rFonts w:ascii="Times New Roman" w:hAnsi="Times New Roman" w:cs="Times" w:hint="eastAsia"/>
          <w:kern w:val="0"/>
        </w:rPr>
        <w:t>。多亏</w:t>
      </w:r>
      <w:r>
        <w:rPr>
          <w:rFonts w:ascii="Times New Roman" w:hAnsi="Times New Roman" w:cs="Times" w:hint="eastAsia"/>
          <w:kern w:val="0"/>
        </w:rPr>
        <w:t>有</w:t>
      </w:r>
      <w:r w:rsidRPr="00E25EF4">
        <w:rPr>
          <w:rFonts w:ascii="Times New Roman" w:hAnsi="Times New Roman" w:cs="Times" w:hint="eastAsia"/>
          <w:kern w:val="0"/>
        </w:rPr>
        <w:t xml:space="preserve"> || </w:t>
      </w:r>
      <w:r w:rsidR="004D0B87">
        <w:rPr>
          <w:rFonts w:ascii="Times New Roman" w:hAnsi="Times New Roman" w:cs="Times" w:hint="eastAsia"/>
          <w:kern w:val="0"/>
        </w:rPr>
        <w:t>，后一种情况可以</w:t>
      </w:r>
      <w:r w:rsidR="006A3EE3">
        <w:rPr>
          <w:rFonts w:ascii="Times New Roman" w:hAnsi="Times New Roman" w:cs="Times" w:hint="eastAsia"/>
          <w:kern w:val="0"/>
        </w:rPr>
        <w:t>使用默认值。因此，你可以安全的访问两种情况</w:t>
      </w:r>
      <w:r w:rsidRPr="00E25EF4">
        <w:rPr>
          <w:rFonts w:ascii="Times New Roman" w:hAnsi="Times New Roman" w:cs="Times" w:hint="eastAsia"/>
          <w:kern w:val="0"/>
        </w:rPr>
        <w:t>返回结果的</w:t>
      </w:r>
      <w:r w:rsidRPr="00E25EF4">
        <w:rPr>
          <w:rFonts w:ascii="Times New Roman" w:hAnsi="Times New Roman" w:cs="Times" w:hint="eastAsia"/>
          <w:kern w:val="0"/>
        </w:rPr>
        <w:t xml:space="preserve"> length </w:t>
      </w:r>
      <w:r w:rsidRPr="00E25EF4">
        <w:rPr>
          <w:rFonts w:ascii="Times New Roman" w:hAnsi="Times New Roman" w:cs="Times" w:hint="eastAsia"/>
          <w:kern w:val="0"/>
        </w:rPr>
        <w:t>属性。</w:t>
      </w:r>
      <w:r w:rsidRPr="00E25EF4">
        <w:rPr>
          <w:rFonts w:ascii="Times New Roman" w:hAnsi="Times New Roman" w:cs="Times" w:hint="eastAsia"/>
          <w:kern w:val="0"/>
        </w:rPr>
        <w:t xml:space="preserve">  </w:t>
      </w:r>
    </w:p>
    <w:p w:rsidR="00FC5534" w:rsidRPr="00C9162F" w:rsidRDefault="00FC5534"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Logical Not (!)</w:t>
      </w:r>
    </w:p>
    <w:p w:rsidR="00E25EF4" w:rsidRPr="00C9162F" w:rsidRDefault="00E25EF4" w:rsidP="00C9162F">
      <w:pPr>
        <w:widowControl/>
        <w:autoSpaceDE w:val="0"/>
        <w:autoSpaceDN w:val="0"/>
        <w:adjustRightInd w:val="0"/>
        <w:spacing w:after="240" w:line="360" w:lineRule="auto"/>
        <w:jc w:val="left"/>
        <w:rPr>
          <w:rFonts w:ascii="Times New Roman" w:hAnsi="Times New Roman" w:cs="Times"/>
          <w:b/>
          <w:kern w:val="0"/>
          <w:sz w:val="28"/>
          <w:szCs w:val="28"/>
        </w:rPr>
      </w:pPr>
      <w:r w:rsidRPr="00C9162F">
        <w:rPr>
          <w:rFonts w:ascii="Times New Roman" w:hAnsi="Times New Roman" w:cs="Times" w:hint="eastAsia"/>
          <w:b/>
          <w:kern w:val="0"/>
          <w:sz w:val="28"/>
          <w:szCs w:val="28"/>
        </w:rPr>
        <w:t>逻辑非（</w:t>
      </w:r>
      <w:r w:rsidRPr="00C9162F">
        <w:rPr>
          <w:rFonts w:ascii="Times New Roman" w:hAnsi="Times New Roman" w:cs="Times" w:hint="eastAsia"/>
          <w:b/>
          <w:kern w:val="0"/>
          <w:sz w:val="28"/>
          <w:szCs w:val="28"/>
        </w:rPr>
        <w:t>!</w:t>
      </w:r>
      <w:r w:rsidRPr="00C9162F">
        <w:rPr>
          <w:rFonts w:ascii="Times New Roman" w:hAnsi="Times New Roman" w:cs="Times" w:hint="eastAsia"/>
          <w:b/>
          <w:kern w:val="0"/>
          <w:sz w:val="28"/>
          <w:szCs w:val="28"/>
        </w:rPr>
        <w:t>）</w:t>
      </w:r>
    </w:p>
    <w:p w:rsidR="00FC5534" w:rsidRDefault="00FC5534"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logical not operator ! converts its operand to boolean and then negates it:</w:t>
      </w:r>
    </w:p>
    <w:p w:rsidR="00E25EF4" w:rsidRPr="00765D51" w:rsidRDefault="00E25EF4" w:rsidP="00C9162F">
      <w:pPr>
        <w:widowControl/>
        <w:autoSpaceDE w:val="0"/>
        <w:autoSpaceDN w:val="0"/>
        <w:adjustRightInd w:val="0"/>
        <w:spacing w:after="240" w:line="360" w:lineRule="auto"/>
        <w:jc w:val="left"/>
        <w:rPr>
          <w:rFonts w:ascii="Times New Roman" w:hAnsi="Times New Roman" w:cs="Times"/>
          <w:kern w:val="0"/>
        </w:rPr>
      </w:pPr>
      <w:r w:rsidRPr="00E25EF4">
        <w:rPr>
          <w:rFonts w:ascii="Times New Roman" w:hAnsi="Times New Roman" w:cs="Times" w:hint="eastAsia"/>
          <w:kern w:val="0"/>
        </w:rPr>
        <w:t>逻辑非操作符</w:t>
      </w:r>
      <w:r w:rsidR="006A3EE3">
        <w:rPr>
          <w:rFonts w:ascii="Times New Roman" w:hAnsi="Times New Roman" w:cs="Times" w:hint="eastAsia"/>
          <w:kern w:val="0"/>
        </w:rPr>
        <w:t xml:space="preserve"> ! </w:t>
      </w:r>
      <w:r w:rsidRPr="00E25EF4">
        <w:rPr>
          <w:rFonts w:ascii="Times New Roman" w:hAnsi="Times New Roman" w:cs="Times" w:hint="eastAsia"/>
          <w:kern w:val="0"/>
        </w:rPr>
        <w:t>把操作数转化为布尔值，然后取反：</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&gt; !true</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false</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&gt; !43</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false</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&gt; !''</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true</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&gt; !{}</w:t>
      </w:r>
    </w:p>
    <w:p w:rsidR="00FC5534" w:rsidRPr="00E25EF4" w:rsidRDefault="00FC5534" w:rsidP="00C9162F">
      <w:pPr>
        <w:widowControl/>
        <w:autoSpaceDE w:val="0"/>
        <w:autoSpaceDN w:val="0"/>
        <w:adjustRightInd w:val="0"/>
        <w:spacing w:after="240" w:line="360" w:lineRule="auto"/>
        <w:jc w:val="left"/>
        <w:rPr>
          <w:rFonts w:ascii="Courier" w:hAnsi="Courier" w:cs="Times"/>
          <w:kern w:val="0"/>
          <w:sz w:val="22"/>
          <w:szCs w:val="22"/>
        </w:rPr>
      </w:pPr>
      <w:r w:rsidRPr="00E25EF4">
        <w:rPr>
          <w:rFonts w:ascii="Courier" w:hAnsi="Courier" w:cs="Times"/>
          <w:kern w:val="0"/>
          <w:sz w:val="22"/>
          <w:szCs w:val="22"/>
        </w:rPr>
        <w:t>false</w:t>
      </w:r>
    </w:p>
    <w:p w:rsidR="00795D59" w:rsidRPr="00C9162F" w:rsidRDefault="00795D59" w:rsidP="00C9162F">
      <w:pPr>
        <w:widowControl/>
        <w:autoSpaceDE w:val="0"/>
        <w:autoSpaceDN w:val="0"/>
        <w:adjustRightInd w:val="0"/>
        <w:spacing w:after="240" w:line="360" w:lineRule="auto"/>
        <w:jc w:val="left"/>
        <w:rPr>
          <w:rFonts w:ascii="Times New Roman" w:hAnsi="Times New Roman" w:cs="Times"/>
          <w:b/>
          <w:kern w:val="0"/>
          <w:sz w:val="32"/>
          <w:szCs w:val="32"/>
        </w:rPr>
      </w:pPr>
      <w:r w:rsidRPr="00C9162F">
        <w:rPr>
          <w:rFonts w:ascii="Times New Roman" w:hAnsi="Times New Roman" w:cs="Times"/>
          <w:b/>
          <w:kern w:val="0"/>
          <w:sz w:val="32"/>
          <w:szCs w:val="32"/>
        </w:rPr>
        <w:t>Equality Operators, Ordering Operators</w:t>
      </w:r>
    </w:p>
    <w:p w:rsidR="00E25EF4" w:rsidRPr="00C9162F" w:rsidRDefault="00E25EF4" w:rsidP="00C9162F">
      <w:pPr>
        <w:widowControl/>
        <w:autoSpaceDE w:val="0"/>
        <w:autoSpaceDN w:val="0"/>
        <w:adjustRightInd w:val="0"/>
        <w:spacing w:after="240" w:line="360" w:lineRule="auto"/>
        <w:jc w:val="left"/>
        <w:rPr>
          <w:rFonts w:ascii="Heiti SC Light" w:eastAsia="Heiti SC Light" w:hAnsi="Times New Roman" w:cs="Times"/>
          <w:b/>
          <w:kern w:val="0"/>
          <w:sz w:val="32"/>
          <w:szCs w:val="32"/>
        </w:rPr>
      </w:pPr>
      <w:r w:rsidRPr="00C9162F">
        <w:rPr>
          <w:rFonts w:ascii="Heiti SC Light" w:eastAsia="Heiti SC Light" w:hAnsi="Times New Roman" w:cs="Times" w:hint="eastAsia"/>
          <w:b/>
          <w:kern w:val="0"/>
          <w:sz w:val="32"/>
          <w:szCs w:val="32"/>
        </w:rPr>
        <w:t>相等操作符，排序操作符</w:t>
      </w:r>
    </w:p>
    <w:p w:rsidR="00795D59" w:rsidRDefault="00795D59" w:rsidP="00C9162F">
      <w:pPr>
        <w:widowControl/>
        <w:autoSpaceDE w:val="0"/>
        <w:autoSpaceDN w:val="0"/>
        <w:adjustRightInd w:val="0"/>
        <w:spacing w:after="240" w:line="360" w:lineRule="auto"/>
        <w:jc w:val="left"/>
        <w:rPr>
          <w:rFonts w:ascii="Times New Roman" w:hAnsi="Times New Roman" w:cs="Times"/>
          <w:kern w:val="0"/>
        </w:rPr>
      </w:pPr>
      <w:r w:rsidRPr="00765D51">
        <w:rPr>
          <w:rFonts w:ascii="Times New Roman" w:hAnsi="Times New Roman" w:cs="Times"/>
          <w:kern w:val="0"/>
        </w:rPr>
        <w:t>The following operators are covered elsewhere:</w:t>
      </w:r>
    </w:p>
    <w:p w:rsidR="00E25EF4" w:rsidRPr="00765D51" w:rsidRDefault="00E25EF4" w:rsidP="00C9162F">
      <w:pPr>
        <w:widowControl/>
        <w:autoSpaceDE w:val="0"/>
        <w:autoSpaceDN w:val="0"/>
        <w:adjustRightInd w:val="0"/>
        <w:spacing w:after="240" w:line="360" w:lineRule="auto"/>
        <w:jc w:val="left"/>
        <w:rPr>
          <w:rFonts w:ascii="Times New Roman" w:hAnsi="Times New Roman" w:cs="Times"/>
          <w:kern w:val="0"/>
        </w:rPr>
      </w:pPr>
      <w:r w:rsidRPr="00E25EF4">
        <w:rPr>
          <w:rFonts w:ascii="Times New Roman" w:hAnsi="Times New Roman" w:cs="Times" w:hint="eastAsia"/>
          <w:kern w:val="0"/>
        </w:rPr>
        <w:lastRenderedPageBreak/>
        <w:t>下面的操作符</w:t>
      </w:r>
      <w:r w:rsidR="004D0B87">
        <w:rPr>
          <w:rFonts w:ascii="宋体" w:eastAsia="宋体" w:hAnsi="宋体" w:cs="宋体" w:hint="eastAsia"/>
          <w:kern w:val="0"/>
        </w:rPr>
        <w:t>将在其他章节介绍</w:t>
      </w:r>
      <w:r>
        <w:rPr>
          <w:rFonts w:ascii="Times New Roman" w:hAnsi="Times New Roman" w:cs="Times" w:hint="eastAsia"/>
          <w:kern w:val="0"/>
        </w:rPr>
        <w:t>：</w:t>
      </w:r>
    </w:p>
    <w:p w:rsidR="00795D59" w:rsidRDefault="00795D59" w:rsidP="00C9162F">
      <w:pPr>
        <w:widowControl/>
        <w:numPr>
          <w:ilvl w:val="0"/>
          <w:numId w:val="1"/>
        </w:numPr>
        <w:tabs>
          <w:tab w:val="left" w:pos="220"/>
          <w:tab w:val="left" w:pos="720"/>
        </w:tabs>
        <w:autoSpaceDE w:val="0"/>
        <w:autoSpaceDN w:val="0"/>
        <w:adjustRightInd w:val="0"/>
        <w:spacing w:after="293" w:line="360" w:lineRule="auto"/>
        <w:ind w:hanging="720"/>
        <w:jc w:val="left"/>
        <w:rPr>
          <w:rFonts w:ascii="Times New Roman" w:hAnsi="Times New Roman" w:cs="Times"/>
          <w:kern w:val="0"/>
        </w:rPr>
      </w:pPr>
      <w:r w:rsidRPr="00765D51">
        <w:rPr>
          <w:rFonts w:ascii="Times New Roman" w:hAnsi="Times New Roman" w:cs="Times"/>
          <w:kern w:val="0"/>
        </w:rPr>
        <w:t xml:space="preserve">Equality operators: ===, !==, ==, != (see </w:t>
      </w:r>
      <w:r w:rsidRPr="00765D51">
        <w:rPr>
          <w:rFonts w:ascii="Times New Roman" w:hAnsi="Times New Roman" w:cs="Times"/>
          <w:color w:val="850002"/>
          <w:kern w:val="0"/>
        </w:rPr>
        <w:t xml:space="preserve">“Equality Operators: === Versus ==” on </w:t>
      </w:r>
      <w:r w:rsidRPr="00765D51">
        <w:rPr>
          <w:rFonts w:ascii="Times New Roman" w:hAnsi="Times New Roman" w:cs="Times"/>
          <w:kern w:val="0"/>
        </w:rPr>
        <w:t> </w:t>
      </w:r>
      <w:r w:rsidRPr="00765D51">
        <w:rPr>
          <w:rFonts w:ascii="Times New Roman" w:hAnsi="Times New Roman" w:cs="Times"/>
          <w:color w:val="850002"/>
          <w:kern w:val="0"/>
        </w:rPr>
        <w:t>page 83</w:t>
      </w:r>
      <w:r w:rsidRPr="00765D51">
        <w:rPr>
          <w:rFonts w:ascii="Times New Roman" w:hAnsi="Times New Roman" w:cs="Times"/>
          <w:kern w:val="0"/>
        </w:rPr>
        <w:t xml:space="preserve">) </w:t>
      </w:r>
    </w:p>
    <w:p w:rsidR="00317DC8" w:rsidRPr="00765D51" w:rsidRDefault="00317DC8" w:rsidP="00C9162F">
      <w:pPr>
        <w:widowControl/>
        <w:numPr>
          <w:ilvl w:val="0"/>
          <w:numId w:val="1"/>
        </w:numPr>
        <w:tabs>
          <w:tab w:val="left" w:pos="220"/>
          <w:tab w:val="left" w:pos="720"/>
        </w:tabs>
        <w:autoSpaceDE w:val="0"/>
        <w:autoSpaceDN w:val="0"/>
        <w:adjustRightInd w:val="0"/>
        <w:spacing w:after="293" w:line="360" w:lineRule="auto"/>
        <w:ind w:hanging="720"/>
        <w:jc w:val="left"/>
        <w:rPr>
          <w:rFonts w:ascii="Times New Roman" w:hAnsi="Times New Roman" w:cs="Times"/>
          <w:kern w:val="0"/>
        </w:rPr>
      </w:pPr>
      <w:r w:rsidRPr="00317DC8">
        <w:rPr>
          <w:rFonts w:ascii="Times New Roman" w:hAnsi="Times New Roman" w:cs="Times" w:hint="eastAsia"/>
          <w:kern w:val="0"/>
        </w:rPr>
        <w:t>相等操作符：</w:t>
      </w:r>
      <w:r w:rsidRPr="00317DC8">
        <w:rPr>
          <w:rFonts w:ascii="Times New Roman" w:hAnsi="Times New Roman" w:cs="Times" w:hint="eastAsia"/>
          <w:kern w:val="0"/>
        </w:rPr>
        <w:t>===</w:t>
      </w:r>
      <w:r w:rsidRPr="00317DC8">
        <w:rPr>
          <w:rFonts w:ascii="Times New Roman" w:hAnsi="Times New Roman" w:cs="Times" w:hint="eastAsia"/>
          <w:kern w:val="0"/>
        </w:rPr>
        <w:t>，</w:t>
      </w:r>
      <w:r w:rsidRPr="00317DC8">
        <w:rPr>
          <w:rFonts w:ascii="Times New Roman" w:hAnsi="Times New Roman" w:cs="Times" w:hint="eastAsia"/>
          <w:kern w:val="0"/>
        </w:rPr>
        <w:t xml:space="preserve"> !==, ==, != (</w:t>
      </w:r>
      <w:r w:rsidRPr="00317DC8">
        <w:rPr>
          <w:rFonts w:ascii="Times New Roman" w:hAnsi="Times New Roman" w:cs="Times" w:hint="eastAsia"/>
          <w:kern w:val="0"/>
        </w:rPr>
        <w:t>详见第</w:t>
      </w:r>
      <w:r w:rsidRPr="00317DC8">
        <w:rPr>
          <w:rFonts w:ascii="Times New Roman" w:hAnsi="Times New Roman" w:cs="Times" w:hint="eastAsia"/>
          <w:kern w:val="0"/>
        </w:rPr>
        <w:t>83</w:t>
      </w:r>
      <w:r w:rsidRPr="00317DC8">
        <w:rPr>
          <w:rFonts w:ascii="Times New Roman" w:hAnsi="Times New Roman" w:cs="Times" w:hint="eastAsia"/>
          <w:kern w:val="0"/>
        </w:rPr>
        <w:t>页的“相等操作符：</w:t>
      </w:r>
      <w:r w:rsidRPr="00317DC8">
        <w:rPr>
          <w:rFonts w:ascii="Times New Roman" w:hAnsi="Times New Roman" w:cs="Times" w:hint="eastAsia"/>
          <w:kern w:val="0"/>
        </w:rPr>
        <w:t xml:space="preserve">=== </w:t>
      </w:r>
      <w:r w:rsidRPr="00317DC8">
        <w:rPr>
          <w:rFonts w:ascii="Times New Roman" w:hAnsi="Times New Roman" w:cs="Times" w:hint="eastAsia"/>
          <w:kern w:val="0"/>
        </w:rPr>
        <w:t>对比</w:t>
      </w:r>
      <w:r w:rsidRPr="00317DC8">
        <w:rPr>
          <w:rFonts w:ascii="Times New Roman" w:hAnsi="Times New Roman" w:cs="Times" w:hint="eastAsia"/>
          <w:kern w:val="0"/>
        </w:rPr>
        <w:t xml:space="preserve"> == </w:t>
      </w:r>
      <w:r w:rsidRPr="00317DC8">
        <w:rPr>
          <w:rFonts w:ascii="Times New Roman" w:hAnsi="Times New Roman" w:cs="Times" w:hint="eastAsia"/>
          <w:kern w:val="0"/>
        </w:rPr>
        <w:t>”</w:t>
      </w:r>
      <w:r w:rsidRPr="00317DC8">
        <w:rPr>
          <w:rFonts w:ascii="Times New Roman" w:hAnsi="Times New Roman" w:cs="Times" w:hint="eastAsia"/>
          <w:kern w:val="0"/>
        </w:rPr>
        <w:t>)</w:t>
      </w:r>
    </w:p>
    <w:p w:rsidR="00317DC8" w:rsidRDefault="00795D59" w:rsidP="00C9162F">
      <w:pPr>
        <w:widowControl/>
        <w:numPr>
          <w:ilvl w:val="0"/>
          <w:numId w:val="1"/>
        </w:numPr>
        <w:tabs>
          <w:tab w:val="left" w:pos="220"/>
          <w:tab w:val="left" w:pos="720"/>
        </w:tabs>
        <w:autoSpaceDE w:val="0"/>
        <w:autoSpaceDN w:val="0"/>
        <w:adjustRightInd w:val="0"/>
        <w:spacing w:after="293" w:line="360" w:lineRule="auto"/>
        <w:ind w:hanging="720"/>
        <w:jc w:val="left"/>
        <w:rPr>
          <w:rFonts w:ascii="Times New Roman" w:hAnsi="Times New Roman" w:cs="Times"/>
          <w:kern w:val="0"/>
        </w:rPr>
      </w:pPr>
      <w:r w:rsidRPr="00765D51">
        <w:rPr>
          <w:rFonts w:ascii="Times New Roman" w:hAnsi="Times New Roman" w:cs="Times"/>
          <w:kern w:val="0"/>
        </w:rPr>
        <w:t xml:space="preserve">Ordering operators: &gt;, &gt;=, &lt;, &lt;= (see </w:t>
      </w:r>
      <w:r w:rsidRPr="00765D51">
        <w:rPr>
          <w:rFonts w:ascii="Times New Roman" w:hAnsi="Times New Roman" w:cs="Times"/>
          <w:color w:val="850002"/>
          <w:kern w:val="0"/>
        </w:rPr>
        <w:t>“Ordering Operators” on page 87</w:t>
      </w:r>
      <w:r w:rsidRPr="00765D51">
        <w:rPr>
          <w:rFonts w:ascii="Times New Roman" w:hAnsi="Times New Roman" w:cs="Times"/>
          <w:kern w:val="0"/>
        </w:rPr>
        <w:t>)  </w:t>
      </w:r>
    </w:p>
    <w:p w:rsidR="00317DC8" w:rsidRPr="00317DC8" w:rsidRDefault="00317DC8" w:rsidP="00C9162F">
      <w:pPr>
        <w:widowControl/>
        <w:numPr>
          <w:ilvl w:val="0"/>
          <w:numId w:val="1"/>
        </w:numPr>
        <w:tabs>
          <w:tab w:val="left" w:pos="220"/>
          <w:tab w:val="left" w:pos="720"/>
        </w:tabs>
        <w:autoSpaceDE w:val="0"/>
        <w:autoSpaceDN w:val="0"/>
        <w:adjustRightInd w:val="0"/>
        <w:spacing w:after="293" w:line="360" w:lineRule="auto"/>
        <w:ind w:hanging="720"/>
        <w:jc w:val="left"/>
        <w:rPr>
          <w:rFonts w:ascii="Times New Roman" w:hAnsi="Times New Roman" w:cs="Times"/>
          <w:kern w:val="0"/>
        </w:rPr>
      </w:pPr>
      <w:r w:rsidRPr="00317DC8">
        <w:rPr>
          <w:rFonts w:ascii="Times New Roman" w:hAnsi="Times New Roman" w:cs="Times" w:hint="eastAsia"/>
          <w:kern w:val="0"/>
        </w:rPr>
        <w:t>排序操作符：</w:t>
      </w:r>
      <w:r w:rsidRPr="00317DC8">
        <w:rPr>
          <w:rFonts w:ascii="Times New Roman" w:hAnsi="Times New Roman" w:cs="Times" w:hint="eastAsia"/>
          <w:kern w:val="0"/>
        </w:rPr>
        <w:t>&gt;, &gt;=,&lt;, &lt;= (</w:t>
      </w:r>
      <w:r w:rsidRPr="00317DC8">
        <w:rPr>
          <w:rFonts w:ascii="Times New Roman" w:hAnsi="Times New Roman" w:cs="Times" w:hint="eastAsia"/>
          <w:kern w:val="0"/>
        </w:rPr>
        <w:t>详见第</w:t>
      </w:r>
      <w:r w:rsidRPr="00317DC8">
        <w:rPr>
          <w:rFonts w:ascii="Times New Roman" w:hAnsi="Times New Roman" w:cs="Times" w:hint="eastAsia"/>
          <w:kern w:val="0"/>
        </w:rPr>
        <w:t>87</w:t>
      </w:r>
      <w:r w:rsidRPr="00317DC8">
        <w:rPr>
          <w:rFonts w:ascii="Times New Roman" w:hAnsi="Times New Roman" w:cs="Times" w:hint="eastAsia"/>
          <w:kern w:val="0"/>
        </w:rPr>
        <w:t>页的“排序操作符”</w:t>
      </w:r>
      <w:r w:rsidRPr="00317DC8">
        <w:rPr>
          <w:rFonts w:ascii="Times New Roman" w:hAnsi="Times New Roman" w:cs="Times" w:hint="eastAsia"/>
          <w:kern w:val="0"/>
        </w:rPr>
        <w:t>)</w:t>
      </w:r>
    </w:p>
    <w:p w:rsidR="00C9162F" w:rsidRPr="00C9162F" w:rsidRDefault="00795D59" w:rsidP="00C9162F">
      <w:pPr>
        <w:widowControl/>
        <w:tabs>
          <w:tab w:val="left" w:pos="220"/>
          <w:tab w:val="left" w:pos="720"/>
        </w:tabs>
        <w:autoSpaceDE w:val="0"/>
        <w:autoSpaceDN w:val="0"/>
        <w:adjustRightInd w:val="0"/>
        <w:spacing w:after="293" w:line="360" w:lineRule="auto"/>
        <w:jc w:val="left"/>
        <w:rPr>
          <w:rFonts w:ascii="Times New Roman" w:hAnsi="Times New Roman" w:cs="Times"/>
          <w:b/>
          <w:kern w:val="0"/>
          <w:sz w:val="28"/>
          <w:szCs w:val="28"/>
        </w:rPr>
      </w:pPr>
      <w:r w:rsidRPr="00C9162F">
        <w:rPr>
          <w:rFonts w:ascii="Times New Roman" w:hAnsi="Times New Roman" w:cs="Times"/>
          <w:b/>
          <w:kern w:val="0"/>
          <w:sz w:val="28"/>
          <w:szCs w:val="28"/>
        </w:rPr>
        <w:t>The Function Boolean</w:t>
      </w:r>
    </w:p>
    <w:p w:rsidR="00C9162F" w:rsidRPr="00C9162F" w:rsidRDefault="00C9162F" w:rsidP="00C9162F">
      <w:pPr>
        <w:widowControl/>
        <w:tabs>
          <w:tab w:val="left" w:pos="220"/>
          <w:tab w:val="left" w:pos="720"/>
        </w:tabs>
        <w:autoSpaceDE w:val="0"/>
        <w:autoSpaceDN w:val="0"/>
        <w:adjustRightInd w:val="0"/>
        <w:spacing w:after="293" w:line="360" w:lineRule="auto"/>
        <w:jc w:val="left"/>
        <w:rPr>
          <w:rFonts w:ascii="Heiti SC Light" w:eastAsia="Heiti SC Light" w:hAnsi="Times New Roman" w:cs="Times"/>
          <w:b/>
          <w:kern w:val="0"/>
          <w:sz w:val="28"/>
          <w:szCs w:val="28"/>
        </w:rPr>
      </w:pPr>
      <w:r w:rsidRPr="00C9162F">
        <w:rPr>
          <w:rFonts w:ascii="Heiti SC Light" w:eastAsia="Heiti SC Light" w:hAnsi="Times New Roman" w:cs="Times" w:hint="eastAsia"/>
          <w:b/>
          <w:kern w:val="0"/>
          <w:sz w:val="28"/>
          <w:szCs w:val="28"/>
        </w:rPr>
        <w:t>Boolean 方法</w:t>
      </w:r>
    </w:p>
    <w:p w:rsidR="00C9162F" w:rsidRDefault="00795D59" w:rsidP="00C9162F">
      <w:pPr>
        <w:widowControl/>
        <w:tabs>
          <w:tab w:val="left" w:pos="220"/>
          <w:tab w:val="left" w:pos="720"/>
        </w:tabs>
        <w:autoSpaceDE w:val="0"/>
        <w:autoSpaceDN w:val="0"/>
        <w:adjustRightInd w:val="0"/>
        <w:spacing w:after="293" w:line="360" w:lineRule="auto"/>
        <w:jc w:val="left"/>
        <w:rPr>
          <w:rFonts w:ascii="Times New Roman" w:hAnsi="Times New Roman" w:cs="Times"/>
          <w:kern w:val="0"/>
        </w:rPr>
      </w:pPr>
      <w:r w:rsidRPr="00765D51">
        <w:rPr>
          <w:rFonts w:ascii="Times New Roman" w:hAnsi="Times New Roman" w:cs="Times"/>
          <w:kern w:val="0"/>
        </w:rPr>
        <w:t xml:space="preserve">The function Boolean can be invoked in two ways: </w:t>
      </w:r>
    </w:p>
    <w:p w:rsidR="00C9162F" w:rsidRDefault="00C9162F" w:rsidP="00C9162F">
      <w:pPr>
        <w:widowControl/>
        <w:tabs>
          <w:tab w:val="left" w:pos="220"/>
          <w:tab w:val="left" w:pos="720"/>
        </w:tabs>
        <w:autoSpaceDE w:val="0"/>
        <w:autoSpaceDN w:val="0"/>
        <w:adjustRightInd w:val="0"/>
        <w:spacing w:after="293" w:line="360" w:lineRule="auto"/>
        <w:jc w:val="left"/>
        <w:rPr>
          <w:rFonts w:ascii="Times New Roman" w:hAnsi="Times New Roman" w:cs="Times"/>
          <w:kern w:val="0"/>
        </w:rPr>
      </w:pPr>
      <w:r w:rsidRPr="00C9162F">
        <w:rPr>
          <w:rFonts w:ascii="Times New Roman" w:hAnsi="Times New Roman" w:cs="Times" w:hint="eastAsia"/>
          <w:kern w:val="0"/>
        </w:rPr>
        <w:t xml:space="preserve">Boolean </w:t>
      </w:r>
      <w:r w:rsidRPr="00C9162F">
        <w:rPr>
          <w:rFonts w:ascii="Times New Roman" w:hAnsi="Times New Roman" w:cs="Times" w:hint="eastAsia"/>
          <w:kern w:val="0"/>
        </w:rPr>
        <w:t>方法可以通过两种方式调用：</w:t>
      </w:r>
    </w:p>
    <w:p w:rsidR="00C9162F" w:rsidRPr="00C9162F" w:rsidRDefault="00795D59" w:rsidP="00C9162F">
      <w:pPr>
        <w:widowControl/>
        <w:tabs>
          <w:tab w:val="left" w:pos="220"/>
          <w:tab w:val="left" w:pos="720"/>
        </w:tabs>
        <w:autoSpaceDE w:val="0"/>
        <w:autoSpaceDN w:val="0"/>
        <w:adjustRightInd w:val="0"/>
        <w:spacing w:after="293" w:line="360" w:lineRule="auto"/>
        <w:jc w:val="left"/>
        <w:rPr>
          <w:rFonts w:ascii="Courier" w:hAnsi="Courier" w:cs="Times"/>
          <w:kern w:val="0"/>
          <w:sz w:val="22"/>
          <w:szCs w:val="22"/>
        </w:rPr>
      </w:pPr>
      <w:r w:rsidRPr="00C9162F">
        <w:rPr>
          <w:rFonts w:ascii="Courier" w:hAnsi="Courier" w:cs="Times"/>
          <w:kern w:val="0"/>
          <w:sz w:val="22"/>
          <w:szCs w:val="22"/>
        </w:rPr>
        <w:t> Boolean(value) </w:t>
      </w:r>
    </w:p>
    <w:p w:rsidR="00C9162F" w:rsidRDefault="00795D59" w:rsidP="00C9162F">
      <w:pPr>
        <w:widowControl/>
        <w:tabs>
          <w:tab w:val="left" w:pos="220"/>
          <w:tab w:val="left" w:pos="720"/>
        </w:tabs>
        <w:autoSpaceDE w:val="0"/>
        <w:autoSpaceDN w:val="0"/>
        <w:adjustRightInd w:val="0"/>
        <w:spacing w:after="293" w:line="360" w:lineRule="auto"/>
        <w:jc w:val="left"/>
        <w:rPr>
          <w:rFonts w:ascii="Times New Roman" w:hAnsi="Times New Roman" w:cs="Times"/>
          <w:kern w:val="0"/>
        </w:rPr>
      </w:pPr>
      <w:r w:rsidRPr="00765D51">
        <w:rPr>
          <w:rFonts w:ascii="Times New Roman" w:hAnsi="Times New Roman" w:cs="Times"/>
          <w:kern w:val="0"/>
        </w:rPr>
        <w:t xml:space="preserve">As a normal function, it converts value to a primitive boolean (see </w:t>
      </w:r>
      <w:r w:rsidRPr="00765D51">
        <w:rPr>
          <w:rFonts w:ascii="Times New Roman" w:hAnsi="Times New Roman" w:cs="Times"/>
          <w:color w:val="850002"/>
          <w:kern w:val="0"/>
        </w:rPr>
        <w:t>“Converting to Boolean” on page 97</w:t>
      </w:r>
      <w:r w:rsidRPr="00765D51">
        <w:rPr>
          <w:rFonts w:ascii="Times New Roman" w:hAnsi="Times New Roman" w:cs="Times"/>
          <w:kern w:val="0"/>
        </w:rPr>
        <w:t>):  </w:t>
      </w:r>
    </w:p>
    <w:p w:rsidR="00C9162F" w:rsidRDefault="00C9162F" w:rsidP="00C9162F">
      <w:pPr>
        <w:widowControl/>
        <w:tabs>
          <w:tab w:val="left" w:pos="220"/>
          <w:tab w:val="left" w:pos="720"/>
        </w:tabs>
        <w:autoSpaceDE w:val="0"/>
        <w:autoSpaceDN w:val="0"/>
        <w:adjustRightInd w:val="0"/>
        <w:spacing w:after="293" w:line="360" w:lineRule="auto"/>
        <w:jc w:val="left"/>
        <w:rPr>
          <w:rFonts w:ascii="Times New Roman" w:hAnsi="Times New Roman" w:cs="Times"/>
          <w:kern w:val="0"/>
        </w:rPr>
      </w:pPr>
      <w:r w:rsidRPr="00C9162F">
        <w:rPr>
          <w:rFonts w:ascii="Times New Roman" w:hAnsi="Times New Roman" w:cs="Times" w:hint="eastAsia"/>
          <w:kern w:val="0"/>
        </w:rPr>
        <w:t>作为一个普通方法，将</w:t>
      </w:r>
      <w:r w:rsidRPr="00C9162F">
        <w:rPr>
          <w:rFonts w:ascii="Times New Roman" w:hAnsi="Times New Roman" w:cs="Times" w:hint="eastAsia"/>
          <w:kern w:val="0"/>
        </w:rPr>
        <w:t xml:space="preserve"> value </w:t>
      </w:r>
      <w:r w:rsidRPr="00C9162F">
        <w:rPr>
          <w:rFonts w:ascii="Times New Roman" w:hAnsi="Times New Roman" w:cs="Times" w:hint="eastAsia"/>
          <w:kern w:val="0"/>
        </w:rPr>
        <w:t>转化为</w:t>
      </w:r>
      <w:r w:rsidRPr="00C9162F">
        <w:rPr>
          <w:rFonts w:ascii="Times New Roman" w:hAnsi="Times New Roman" w:cs="Times" w:hint="eastAsia"/>
          <w:kern w:val="0"/>
        </w:rPr>
        <w:t xml:space="preserve"> </w:t>
      </w:r>
      <w:r w:rsidRPr="00C9162F">
        <w:rPr>
          <w:rFonts w:ascii="Times New Roman" w:hAnsi="Times New Roman" w:cs="Times" w:hint="eastAsia"/>
          <w:kern w:val="0"/>
        </w:rPr>
        <w:t>基本</w:t>
      </w:r>
      <w:r w:rsidR="006A3EE3">
        <w:rPr>
          <w:rFonts w:ascii="宋体" w:eastAsia="宋体" w:hAnsi="宋体" w:cs="宋体" w:hint="eastAsia"/>
          <w:kern w:val="0"/>
        </w:rPr>
        <w:t>布尔</w:t>
      </w:r>
      <w:r w:rsidRPr="00C9162F">
        <w:rPr>
          <w:rFonts w:ascii="Times New Roman" w:hAnsi="Times New Roman" w:cs="Times" w:hint="eastAsia"/>
          <w:kern w:val="0"/>
        </w:rPr>
        <w:t>类型（详见第</w:t>
      </w:r>
      <w:r w:rsidRPr="00C9162F">
        <w:rPr>
          <w:rFonts w:ascii="Times New Roman" w:hAnsi="Times New Roman" w:cs="Times" w:hint="eastAsia"/>
          <w:kern w:val="0"/>
        </w:rPr>
        <w:t>97</w:t>
      </w:r>
      <w:r w:rsidRPr="00C9162F">
        <w:rPr>
          <w:rFonts w:ascii="Times New Roman" w:hAnsi="Times New Roman" w:cs="Times" w:hint="eastAsia"/>
          <w:kern w:val="0"/>
        </w:rPr>
        <w:t>页的“转化为</w:t>
      </w:r>
      <w:r w:rsidRPr="00C9162F">
        <w:rPr>
          <w:rFonts w:ascii="Times New Roman" w:hAnsi="Times New Roman" w:cs="Times" w:hint="eastAsia"/>
          <w:kern w:val="0"/>
        </w:rPr>
        <w:t>Boolean</w:t>
      </w:r>
      <w:r w:rsidRPr="00C9162F">
        <w:rPr>
          <w:rFonts w:ascii="Times New Roman" w:hAnsi="Times New Roman" w:cs="Times" w:hint="eastAsia"/>
          <w:kern w:val="0"/>
        </w:rPr>
        <w:t>”）</w:t>
      </w:r>
    </w:p>
    <w:p w:rsidR="00C9162F" w:rsidRPr="00C9162F" w:rsidRDefault="00795D59" w:rsidP="00C9162F">
      <w:pPr>
        <w:widowControl/>
        <w:tabs>
          <w:tab w:val="left" w:pos="220"/>
          <w:tab w:val="left" w:pos="720"/>
        </w:tabs>
        <w:autoSpaceDE w:val="0"/>
        <w:autoSpaceDN w:val="0"/>
        <w:adjustRightInd w:val="0"/>
        <w:spacing w:after="293" w:line="360" w:lineRule="auto"/>
        <w:jc w:val="left"/>
        <w:rPr>
          <w:rFonts w:ascii="Courier" w:hAnsi="Courier" w:cs="Times"/>
          <w:kern w:val="0"/>
          <w:sz w:val="22"/>
          <w:szCs w:val="22"/>
        </w:rPr>
      </w:pPr>
      <w:r w:rsidRPr="00C9162F">
        <w:rPr>
          <w:rFonts w:ascii="Courier" w:hAnsi="Courier" w:cs="Times"/>
          <w:kern w:val="0"/>
          <w:sz w:val="22"/>
          <w:szCs w:val="22"/>
        </w:rPr>
        <w:t>&gt; Boolean(0)  </w:t>
      </w:r>
    </w:p>
    <w:p w:rsidR="00C9162F" w:rsidRPr="00C9162F" w:rsidRDefault="00795D59" w:rsidP="00C9162F">
      <w:pPr>
        <w:widowControl/>
        <w:tabs>
          <w:tab w:val="left" w:pos="220"/>
          <w:tab w:val="left" w:pos="720"/>
        </w:tabs>
        <w:autoSpaceDE w:val="0"/>
        <w:autoSpaceDN w:val="0"/>
        <w:adjustRightInd w:val="0"/>
        <w:spacing w:after="293" w:line="360" w:lineRule="auto"/>
        <w:jc w:val="left"/>
        <w:rPr>
          <w:rFonts w:ascii="Courier" w:hAnsi="Courier" w:cs="Times"/>
          <w:kern w:val="0"/>
          <w:sz w:val="22"/>
          <w:szCs w:val="22"/>
        </w:rPr>
      </w:pPr>
      <w:r w:rsidRPr="00C9162F">
        <w:rPr>
          <w:rFonts w:ascii="Courier" w:hAnsi="Courier" w:cs="Times"/>
          <w:kern w:val="0"/>
          <w:sz w:val="22"/>
          <w:szCs w:val="22"/>
        </w:rPr>
        <w:t xml:space="preserve">false          </w:t>
      </w:r>
    </w:p>
    <w:p w:rsidR="00795D59" w:rsidRPr="00C9162F" w:rsidRDefault="00795D59" w:rsidP="00C9162F">
      <w:pPr>
        <w:widowControl/>
        <w:tabs>
          <w:tab w:val="left" w:pos="220"/>
          <w:tab w:val="left" w:pos="720"/>
        </w:tabs>
        <w:autoSpaceDE w:val="0"/>
        <w:autoSpaceDN w:val="0"/>
        <w:adjustRightInd w:val="0"/>
        <w:spacing w:after="293" w:line="360" w:lineRule="auto"/>
        <w:jc w:val="left"/>
        <w:rPr>
          <w:rFonts w:ascii="Courier" w:hAnsi="Courier" w:cs="Times"/>
          <w:kern w:val="0"/>
          <w:sz w:val="22"/>
          <w:szCs w:val="22"/>
        </w:rPr>
      </w:pPr>
      <w:r w:rsidRPr="00C9162F">
        <w:rPr>
          <w:rFonts w:ascii="Courier" w:hAnsi="Courier" w:cs="Times"/>
          <w:kern w:val="0"/>
          <w:sz w:val="22"/>
          <w:szCs w:val="22"/>
        </w:rPr>
        <w:t>&gt; typeof Boolean(false)  // no change</w:t>
      </w:r>
    </w:p>
    <w:p w:rsidR="00C9162F" w:rsidRPr="00C9162F" w:rsidRDefault="00795D59" w:rsidP="00C9162F">
      <w:pPr>
        <w:widowControl/>
        <w:tabs>
          <w:tab w:val="left" w:pos="220"/>
          <w:tab w:val="left" w:pos="720"/>
        </w:tabs>
        <w:autoSpaceDE w:val="0"/>
        <w:autoSpaceDN w:val="0"/>
        <w:adjustRightInd w:val="0"/>
        <w:spacing w:line="360" w:lineRule="auto"/>
        <w:jc w:val="left"/>
        <w:rPr>
          <w:rFonts w:ascii="Courier" w:hAnsi="Courier" w:cs="Times"/>
          <w:kern w:val="0"/>
          <w:sz w:val="22"/>
          <w:szCs w:val="22"/>
        </w:rPr>
      </w:pPr>
      <w:r w:rsidRPr="00C9162F">
        <w:rPr>
          <w:rFonts w:ascii="Courier" w:hAnsi="Courier" w:cs="Courier"/>
          <w:kern w:val="0"/>
          <w:sz w:val="22"/>
          <w:szCs w:val="22"/>
        </w:rPr>
        <w:t> </w:t>
      </w:r>
      <w:r w:rsidRPr="00C9162F">
        <w:rPr>
          <w:rFonts w:ascii="Courier" w:hAnsi="Courier" w:cs="Times"/>
          <w:kern w:val="0"/>
          <w:sz w:val="22"/>
          <w:szCs w:val="22"/>
        </w:rPr>
        <w:t>'boolean'  </w:t>
      </w:r>
    </w:p>
    <w:p w:rsidR="00C9162F" w:rsidRDefault="00C9162F"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p>
    <w:p w:rsidR="00C9162F" w:rsidRDefault="00795D59"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r w:rsidRPr="00C9162F">
        <w:rPr>
          <w:rFonts w:ascii="Courier" w:hAnsi="Courier" w:cs="Times"/>
          <w:kern w:val="0"/>
          <w:sz w:val="22"/>
          <w:szCs w:val="22"/>
        </w:rPr>
        <w:t>new Boolean(bool)</w:t>
      </w:r>
      <w:r w:rsidRPr="00765D51">
        <w:rPr>
          <w:rFonts w:ascii="Times New Roman" w:hAnsi="Times New Roman" w:cs="Times"/>
          <w:kern w:val="0"/>
        </w:rPr>
        <w:t> </w:t>
      </w:r>
    </w:p>
    <w:p w:rsidR="00C9162F" w:rsidRDefault="00C9162F"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p>
    <w:p w:rsidR="00C9162F" w:rsidRDefault="00795D59"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r w:rsidRPr="00765D51">
        <w:rPr>
          <w:rFonts w:ascii="Times New Roman" w:hAnsi="Times New Roman" w:cs="Times"/>
          <w:kern w:val="0"/>
        </w:rPr>
        <w:t xml:space="preserve">As a constructor, it creates a new instance of Boolean (see </w:t>
      </w:r>
      <w:r w:rsidRPr="00765D51">
        <w:rPr>
          <w:rFonts w:ascii="Times New Roman" w:hAnsi="Times New Roman" w:cs="Times"/>
          <w:color w:val="850002"/>
          <w:kern w:val="0"/>
        </w:rPr>
        <w:t>“Wrapper Objects for Primitives” on page 75</w:t>
      </w:r>
      <w:r w:rsidRPr="00765D51">
        <w:rPr>
          <w:rFonts w:ascii="Times New Roman" w:hAnsi="Times New Roman" w:cs="Times"/>
          <w:kern w:val="0"/>
        </w:rPr>
        <w:t xml:space="preserve">), an object that wraps bool (after converting it to a boolean). For example:          </w:t>
      </w:r>
    </w:p>
    <w:p w:rsidR="00C9162F" w:rsidRDefault="00C9162F"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r w:rsidRPr="00C9162F">
        <w:rPr>
          <w:rFonts w:ascii="Times New Roman" w:hAnsi="Times New Roman" w:cs="Times" w:hint="eastAsia"/>
          <w:kern w:val="0"/>
        </w:rPr>
        <w:t>作为一个构造函数，创建</w:t>
      </w:r>
      <w:r w:rsidR="004D0B87">
        <w:rPr>
          <w:rFonts w:ascii="Times New Roman" w:hAnsi="Times New Roman" w:cs="Times" w:hint="eastAsia"/>
          <w:kern w:val="0"/>
        </w:rPr>
        <w:t xml:space="preserve"> </w:t>
      </w:r>
      <w:r w:rsidRPr="00C9162F">
        <w:rPr>
          <w:rFonts w:ascii="Times New Roman" w:hAnsi="Times New Roman" w:cs="Times" w:hint="eastAsia"/>
          <w:kern w:val="0"/>
        </w:rPr>
        <w:t>Boolean</w:t>
      </w:r>
      <w:r w:rsidR="004D0B87">
        <w:rPr>
          <w:rFonts w:ascii="宋体" w:eastAsia="宋体" w:hAnsi="宋体" w:cs="宋体" w:hint="eastAsia"/>
          <w:kern w:val="0"/>
        </w:rPr>
        <w:t xml:space="preserve"> </w:t>
      </w:r>
      <w:bookmarkStart w:id="8" w:name="_GoBack"/>
      <w:bookmarkEnd w:id="8"/>
      <w:r w:rsidRPr="00C9162F">
        <w:rPr>
          <w:rFonts w:ascii="Times New Roman" w:hAnsi="Times New Roman" w:cs="Times" w:hint="eastAsia"/>
          <w:kern w:val="0"/>
        </w:rPr>
        <w:t>的一个新实例（详见第</w:t>
      </w:r>
      <w:r w:rsidRPr="00C9162F">
        <w:rPr>
          <w:rFonts w:ascii="Times New Roman" w:hAnsi="Times New Roman" w:cs="Times" w:hint="eastAsia"/>
          <w:kern w:val="0"/>
        </w:rPr>
        <w:t>75</w:t>
      </w:r>
      <w:r w:rsidRPr="00C9162F">
        <w:rPr>
          <w:rFonts w:ascii="Times New Roman" w:hAnsi="Times New Roman" w:cs="Times" w:hint="eastAsia"/>
          <w:kern w:val="0"/>
        </w:rPr>
        <w:t>页的“包装基本对象”），把</w:t>
      </w:r>
      <w:r w:rsidR="006A3EE3">
        <w:rPr>
          <w:rFonts w:ascii="Times New Roman" w:hAnsi="Times New Roman" w:cs="Times" w:hint="eastAsia"/>
          <w:kern w:val="0"/>
        </w:rPr>
        <w:t xml:space="preserve"> </w:t>
      </w:r>
      <w:r w:rsidRPr="00C9162F">
        <w:rPr>
          <w:rFonts w:ascii="Times New Roman" w:hAnsi="Times New Roman" w:cs="Times" w:hint="eastAsia"/>
          <w:kern w:val="0"/>
        </w:rPr>
        <w:t>bool</w:t>
      </w:r>
      <w:r w:rsidR="006A3EE3">
        <w:rPr>
          <w:rFonts w:ascii="宋体" w:eastAsia="宋体" w:hAnsi="宋体" w:cs="宋体" w:hint="eastAsia"/>
          <w:kern w:val="0"/>
        </w:rPr>
        <w:t xml:space="preserve"> </w:t>
      </w:r>
      <w:r w:rsidRPr="00C9162F">
        <w:rPr>
          <w:rFonts w:ascii="Times New Roman" w:hAnsi="Times New Roman" w:cs="Times" w:hint="eastAsia"/>
          <w:kern w:val="0"/>
        </w:rPr>
        <w:t>转化为布尔值后包装成对象。例如：</w:t>
      </w:r>
    </w:p>
    <w:p w:rsidR="00C9162F" w:rsidRDefault="00C9162F"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p>
    <w:p w:rsidR="00795D59" w:rsidRPr="00994F77" w:rsidRDefault="00795D59" w:rsidP="00C9162F">
      <w:pPr>
        <w:widowControl/>
        <w:tabs>
          <w:tab w:val="left" w:pos="220"/>
          <w:tab w:val="left" w:pos="720"/>
        </w:tabs>
        <w:autoSpaceDE w:val="0"/>
        <w:autoSpaceDN w:val="0"/>
        <w:adjustRightInd w:val="0"/>
        <w:spacing w:line="360" w:lineRule="auto"/>
        <w:jc w:val="left"/>
        <w:rPr>
          <w:rFonts w:ascii="Courier" w:hAnsi="Courier" w:cs="Times"/>
          <w:kern w:val="0"/>
          <w:sz w:val="22"/>
          <w:szCs w:val="22"/>
        </w:rPr>
      </w:pPr>
      <w:r w:rsidRPr="00994F77">
        <w:rPr>
          <w:rFonts w:ascii="Courier" w:hAnsi="Courier" w:cs="Times"/>
          <w:kern w:val="0"/>
          <w:sz w:val="22"/>
          <w:szCs w:val="22"/>
        </w:rPr>
        <w:t>&gt; typeof new Boolean(false)</w:t>
      </w:r>
    </w:p>
    <w:p w:rsidR="00C9162F" w:rsidRPr="00994F77" w:rsidRDefault="00795D59" w:rsidP="00C9162F">
      <w:pPr>
        <w:widowControl/>
        <w:tabs>
          <w:tab w:val="left" w:pos="220"/>
          <w:tab w:val="left" w:pos="720"/>
        </w:tabs>
        <w:autoSpaceDE w:val="0"/>
        <w:autoSpaceDN w:val="0"/>
        <w:adjustRightInd w:val="0"/>
        <w:spacing w:line="360" w:lineRule="auto"/>
        <w:jc w:val="left"/>
        <w:rPr>
          <w:rFonts w:ascii="Courier" w:hAnsi="Courier" w:cs="Times"/>
          <w:kern w:val="0"/>
          <w:sz w:val="22"/>
          <w:szCs w:val="22"/>
        </w:rPr>
      </w:pPr>
      <w:r w:rsidRPr="00994F77">
        <w:rPr>
          <w:rFonts w:ascii="Courier" w:hAnsi="Courier" w:cs="Courier"/>
          <w:kern w:val="0"/>
          <w:sz w:val="22"/>
          <w:szCs w:val="22"/>
        </w:rPr>
        <w:t> </w:t>
      </w:r>
      <w:r w:rsidRPr="00994F77">
        <w:rPr>
          <w:rFonts w:ascii="Courier" w:hAnsi="Courier" w:cs="Times"/>
          <w:kern w:val="0"/>
          <w:sz w:val="22"/>
          <w:szCs w:val="22"/>
        </w:rPr>
        <w:t>'object'  </w:t>
      </w:r>
    </w:p>
    <w:p w:rsidR="00C9162F" w:rsidRDefault="00C9162F"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p>
    <w:p w:rsidR="00795D59" w:rsidRPr="00765D51" w:rsidRDefault="00795D59" w:rsidP="00C9162F">
      <w:pPr>
        <w:widowControl/>
        <w:tabs>
          <w:tab w:val="left" w:pos="220"/>
          <w:tab w:val="left" w:pos="720"/>
        </w:tabs>
        <w:autoSpaceDE w:val="0"/>
        <w:autoSpaceDN w:val="0"/>
        <w:adjustRightInd w:val="0"/>
        <w:spacing w:line="360" w:lineRule="auto"/>
        <w:jc w:val="left"/>
        <w:rPr>
          <w:rFonts w:ascii="Times New Roman" w:hAnsi="Times New Roman" w:cs="Times"/>
          <w:kern w:val="0"/>
        </w:rPr>
      </w:pPr>
      <w:r w:rsidRPr="00765D51">
        <w:rPr>
          <w:rFonts w:ascii="Times New Roman" w:hAnsi="Times New Roman" w:cs="Times"/>
          <w:kern w:val="0"/>
        </w:rPr>
        <w:t xml:space="preserve">The former invocation is the common one. </w:t>
      </w:r>
    </w:p>
    <w:p w:rsidR="000234D8" w:rsidRPr="00765D51" w:rsidRDefault="00C9162F" w:rsidP="00C9162F">
      <w:pPr>
        <w:spacing w:line="360" w:lineRule="auto"/>
        <w:rPr>
          <w:rFonts w:ascii="Times New Roman" w:hAnsi="Times New Roman"/>
          <w:caps/>
        </w:rPr>
      </w:pPr>
      <w:r w:rsidRPr="00C9162F">
        <w:rPr>
          <w:rFonts w:ascii="Times New Roman" w:hAnsi="Times New Roman" w:hint="eastAsia"/>
          <w:caps/>
        </w:rPr>
        <w:t>前一种调用方式比较常见。</w:t>
      </w:r>
    </w:p>
    <w:sectPr w:rsidR="000234D8" w:rsidRPr="00765D51" w:rsidSect="009C7395">
      <w:pgSz w:w="12240" w:h="15840"/>
      <w:pgMar w:top="1440" w:right="1800" w:bottom="1440" w:left="180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123" w:date="2014-05-06T14:24:00Z" w:initials="1">
    <w:p w:rsidR="003567C6" w:rsidRDefault="003567C6">
      <w:pPr>
        <w:pStyle w:val="a8"/>
      </w:pPr>
      <w:r>
        <w:rPr>
          <w:rStyle w:val="a7"/>
        </w:rPr>
        <w:annotationRef/>
      </w:r>
      <w:r>
        <w:rPr>
          <w:rFonts w:hint="eastAsia"/>
        </w:rPr>
        <w:t>表题需要翻译出来，表中内容需要翻译的要列出来啊，不要放在这里不管</w:t>
      </w:r>
    </w:p>
  </w:comment>
  <w:comment w:id="2" w:author="123" w:date="2014-05-06T14:24:00Z" w:initials="1">
    <w:p w:rsidR="003567C6" w:rsidRDefault="003567C6">
      <w:pPr>
        <w:pStyle w:val="a8"/>
      </w:pPr>
      <w:r>
        <w:rPr>
          <w:rStyle w:val="a7"/>
        </w:rPr>
        <w:annotationRef/>
      </w:r>
      <w:r>
        <w:rPr>
          <w:rFonts w:hint="eastAsia"/>
        </w:rPr>
        <w:t>注意下大小写啊？</w:t>
      </w:r>
    </w:p>
  </w:comment>
  <w:comment w:id="7" w:author="123" w:date="2014-05-06T14:26:00Z" w:initials="1">
    <w:p w:rsidR="002E7FF5" w:rsidRDefault="002E7FF5">
      <w:pPr>
        <w:pStyle w:val="a8"/>
        <w:rPr>
          <w:rFonts w:hint="eastAsia"/>
        </w:rPr>
      </w:pPr>
      <w:r>
        <w:rPr>
          <w:rStyle w:val="a7"/>
        </w:rPr>
        <w:annotationRef/>
      </w:r>
      <w:r>
        <w:rPr>
          <w:rFonts w:hint="eastAsia"/>
        </w:rPr>
        <w:t>不要用页码</w:t>
      </w:r>
    </w:p>
    <w:p w:rsidR="002E7FF5" w:rsidRDefault="002E7FF5">
      <w:pPr>
        <w:pStyle w:val="a8"/>
      </w:pPr>
      <w:r>
        <w:rPr>
          <w:rFonts w:hint="eastAsia"/>
        </w:rPr>
        <w:t>用最后统一编的节号</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2AF" w:rsidRDefault="007E42AF" w:rsidP="003567C6">
      <w:r>
        <w:separator/>
      </w:r>
    </w:p>
  </w:endnote>
  <w:endnote w:type="continuationSeparator" w:id="0">
    <w:p w:rsidR="007E42AF" w:rsidRDefault="007E42AF" w:rsidP="003567C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altName w:val="Arial Unicode MS"/>
    <w:charset w:val="50"/>
    <w:family w:val="auto"/>
    <w:pitch w:val="variable"/>
    <w:sig w:usb0="00000000" w:usb1="080E004A"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2AF" w:rsidRDefault="007E42AF" w:rsidP="003567C6">
      <w:r>
        <w:separator/>
      </w:r>
    </w:p>
  </w:footnote>
  <w:footnote w:type="continuationSeparator" w:id="0">
    <w:p w:rsidR="007E42AF" w:rsidRDefault="007E42AF" w:rsidP="003567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531C"/>
    <w:rsid w:val="000234D8"/>
    <w:rsid w:val="000E5100"/>
    <w:rsid w:val="000F47B8"/>
    <w:rsid w:val="00133D11"/>
    <w:rsid w:val="00134C78"/>
    <w:rsid w:val="001A6291"/>
    <w:rsid w:val="0026084B"/>
    <w:rsid w:val="002E7FF5"/>
    <w:rsid w:val="00317DC8"/>
    <w:rsid w:val="003567C6"/>
    <w:rsid w:val="003A5D00"/>
    <w:rsid w:val="003F1B14"/>
    <w:rsid w:val="003F6917"/>
    <w:rsid w:val="0044135A"/>
    <w:rsid w:val="004D0B87"/>
    <w:rsid w:val="0050530B"/>
    <w:rsid w:val="00533CE6"/>
    <w:rsid w:val="005D5ED7"/>
    <w:rsid w:val="00626816"/>
    <w:rsid w:val="006A3EE3"/>
    <w:rsid w:val="006E1FB8"/>
    <w:rsid w:val="007271F3"/>
    <w:rsid w:val="00765D51"/>
    <w:rsid w:val="00787B5F"/>
    <w:rsid w:val="00795D59"/>
    <w:rsid w:val="007E42AF"/>
    <w:rsid w:val="00882F84"/>
    <w:rsid w:val="008C4467"/>
    <w:rsid w:val="0097179F"/>
    <w:rsid w:val="009900AA"/>
    <w:rsid w:val="00994F77"/>
    <w:rsid w:val="009C041D"/>
    <w:rsid w:val="009C7395"/>
    <w:rsid w:val="009D05A0"/>
    <w:rsid w:val="009E70E4"/>
    <w:rsid w:val="00A61A98"/>
    <w:rsid w:val="00AF6159"/>
    <w:rsid w:val="00B25246"/>
    <w:rsid w:val="00BB07F4"/>
    <w:rsid w:val="00C10C06"/>
    <w:rsid w:val="00C74357"/>
    <w:rsid w:val="00C84B77"/>
    <w:rsid w:val="00C9162F"/>
    <w:rsid w:val="00CE2600"/>
    <w:rsid w:val="00D00753"/>
    <w:rsid w:val="00D45DA4"/>
    <w:rsid w:val="00D60426"/>
    <w:rsid w:val="00D9394F"/>
    <w:rsid w:val="00E0683A"/>
    <w:rsid w:val="00E25EF4"/>
    <w:rsid w:val="00EC3BEA"/>
    <w:rsid w:val="00F31506"/>
    <w:rsid w:val="00FC531C"/>
    <w:rsid w:val="00FC5534"/>
    <w:rsid w:val="00FC6F29"/>
    <w:rsid w:val="00FF219F"/>
    <w:rsid w:val="00FF59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0753"/>
    <w:rPr>
      <w:rFonts w:ascii="Heiti SC Light" w:eastAsia="Heiti SC Light"/>
      <w:sz w:val="18"/>
      <w:szCs w:val="18"/>
    </w:rPr>
  </w:style>
  <w:style w:type="character" w:customStyle="1" w:styleId="Char">
    <w:name w:val="批注框文本 Char"/>
    <w:basedOn w:val="a0"/>
    <w:link w:val="a3"/>
    <w:uiPriority w:val="99"/>
    <w:semiHidden/>
    <w:rsid w:val="00D00753"/>
    <w:rPr>
      <w:rFonts w:ascii="Heiti SC Light" w:eastAsia="Heiti SC Light"/>
      <w:sz w:val="18"/>
      <w:szCs w:val="18"/>
    </w:rPr>
  </w:style>
  <w:style w:type="paragraph" w:styleId="a4">
    <w:name w:val="List Paragraph"/>
    <w:basedOn w:val="a"/>
    <w:uiPriority w:val="34"/>
    <w:qFormat/>
    <w:rsid w:val="00C9162F"/>
    <w:pPr>
      <w:ind w:firstLineChars="200" w:firstLine="420"/>
    </w:pPr>
  </w:style>
  <w:style w:type="paragraph" w:styleId="a5">
    <w:name w:val="header"/>
    <w:basedOn w:val="a"/>
    <w:link w:val="Char0"/>
    <w:uiPriority w:val="99"/>
    <w:semiHidden/>
    <w:unhideWhenUsed/>
    <w:rsid w:val="003567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567C6"/>
    <w:rPr>
      <w:sz w:val="18"/>
      <w:szCs w:val="18"/>
    </w:rPr>
  </w:style>
  <w:style w:type="paragraph" w:styleId="a6">
    <w:name w:val="footer"/>
    <w:basedOn w:val="a"/>
    <w:link w:val="Char1"/>
    <w:uiPriority w:val="99"/>
    <w:semiHidden/>
    <w:unhideWhenUsed/>
    <w:rsid w:val="003567C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567C6"/>
    <w:rPr>
      <w:sz w:val="18"/>
      <w:szCs w:val="18"/>
    </w:rPr>
  </w:style>
  <w:style w:type="character" w:styleId="a7">
    <w:name w:val="annotation reference"/>
    <w:basedOn w:val="a0"/>
    <w:uiPriority w:val="99"/>
    <w:semiHidden/>
    <w:unhideWhenUsed/>
    <w:rsid w:val="003567C6"/>
    <w:rPr>
      <w:sz w:val="21"/>
      <w:szCs w:val="21"/>
    </w:rPr>
  </w:style>
  <w:style w:type="paragraph" w:styleId="a8">
    <w:name w:val="annotation text"/>
    <w:basedOn w:val="a"/>
    <w:link w:val="Char2"/>
    <w:uiPriority w:val="99"/>
    <w:semiHidden/>
    <w:unhideWhenUsed/>
    <w:rsid w:val="003567C6"/>
    <w:pPr>
      <w:jc w:val="left"/>
    </w:pPr>
  </w:style>
  <w:style w:type="character" w:customStyle="1" w:styleId="Char2">
    <w:name w:val="批注文字 Char"/>
    <w:basedOn w:val="a0"/>
    <w:link w:val="a8"/>
    <w:uiPriority w:val="99"/>
    <w:semiHidden/>
    <w:rsid w:val="003567C6"/>
  </w:style>
  <w:style w:type="paragraph" w:styleId="a9">
    <w:name w:val="annotation subject"/>
    <w:basedOn w:val="a8"/>
    <w:next w:val="a8"/>
    <w:link w:val="Char3"/>
    <w:uiPriority w:val="99"/>
    <w:semiHidden/>
    <w:unhideWhenUsed/>
    <w:rsid w:val="003567C6"/>
    <w:rPr>
      <w:b/>
      <w:bCs/>
    </w:rPr>
  </w:style>
  <w:style w:type="character" w:customStyle="1" w:styleId="Char3">
    <w:name w:val="批注主题 Char"/>
    <w:basedOn w:val="Char2"/>
    <w:link w:val="a9"/>
    <w:uiPriority w:val="99"/>
    <w:semiHidden/>
    <w:rsid w:val="003567C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753"/>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00753"/>
    <w:rPr>
      <w:rFonts w:ascii="Heiti SC Light" w:eastAsia="Heiti SC Light"/>
      <w:sz w:val="18"/>
      <w:szCs w:val="18"/>
    </w:rPr>
  </w:style>
  <w:style w:type="paragraph" w:styleId="ListParagraph">
    <w:name w:val="List Paragraph"/>
    <w:basedOn w:val="Normal"/>
    <w:uiPriority w:val="34"/>
    <w:qFormat/>
    <w:rsid w:val="00C9162F"/>
    <w:pPr>
      <w:ind w:firstLineChars="200" w:firstLine="42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3EA2B0-DE21-49F6-B308-AA911806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1270</Words>
  <Characters>7242</Characters>
  <Application>Microsoft Office Word</Application>
  <DocSecurity>0</DocSecurity>
  <Lines>60</Lines>
  <Paragraphs>16</Paragraphs>
  <ScaleCrop>false</ScaleCrop>
  <Company/>
  <LinksUpToDate>false</LinksUpToDate>
  <CharactersWithSpaces>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 sleep</dc:creator>
  <cp:keywords/>
  <dc:description/>
  <cp:lastModifiedBy>123</cp:lastModifiedBy>
  <cp:revision>99</cp:revision>
  <dcterms:created xsi:type="dcterms:W3CDTF">2014-04-19T05:15:00Z</dcterms:created>
  <dcterms:modified xsi:type="dcterms:W3CDTF">2014-05-06T06:26:00Z</dcterms:modified>
</cp:coreProperties>
</file>