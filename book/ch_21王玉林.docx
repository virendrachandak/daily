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FB" w:rsidRPr="002A48FB" w:rsidRDefault="002A48FB" w:rsidP="002A48FB">
      <w:pPr>
        <w:widowControl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color w:val="000000" w:themeColor="text1"/>
          <w:kern w:val="0"/>
          <w:sz w:val="72"/>
          <w:szCs w:val="72"/>
        </w:rPr>
      </w:pPr>
      <w:r w:rsidRPr="002A48FB">
        <w:rPr>
          <w:rFonts w:ascii="Times New Roman" w:hAnsi="Times New Roman" w:cs="Times New Roman" w:hint="eastAsia"/>
          <w:b/>
          <w:color w:val="000000" w:themeColor="text1"/>
          <w:kern w:val="0"/>
          <w:sz w:val="72"/>
          <w:szCs w:val="72"/>
        </w:rPr>
        <w:t>第</w:t>
      </w:r>
      <w:r w:rsidRPr="002A48FB">
        <w:rPr>
          <w:rFonts w:ascii="Times New Roman" w:hAnsi="Times New Roman" w:cs="Times New Roman" w:hint="eastAsia"/>
          <w:b/>
          <w:color w:val="000000" w:themeColor="text1"/>
          <w:kern w:val="0"/>
          <w:sz w:val="72"/>
          <w:szCs w:val="72"/>
        </w:rPr>
        <w:t>21</w:t>
      </w:r>
      <w:r w:rsidRPr="002A48FB">
        <w:rPr>
          <w:rFonts w:ascii="Times New Roman" w:hAnsi="Times New Roman" w:cs="Times New Roman" w:hint="eastAsia"/>
          <w:b/>
          <w:color w:val="000000" w:themeColor="text1"/>
          <w:kern w:val="0"/>
          <w:sz w:val="72"/>
          <w:szCs w:val="72"/>
        </w:rPr>
        <w:t>章</w:t>
      </w:r>
      <w:r w:rsidRPr="002A48FB">
        <w:rPr>
          <w:rFonts w:ascii="Times New Roman" w:hAnsi="Times New Roman" w:cs="Times New Roman" w:hint="eastAsia"/>
          <w:b/>
          <w:color w:val="000000" w:themeColor="text1"/>
          <w:kern w:val="0"/>
          <w:sz w:val="72"/>
          <w:szCs w:val="72"/>
        </w:rPr>
        <w:t xml:space="preserve"> Math</w:t>
      </w:r>
    </w:p>
    <w:p w:rsidR="002A48FB" w:rsidRDefault="002A48FB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The Math object is used as a namespace for several math functions. This chapter provides an overview.</w:t>
      </w:r>
    </w:p>
    <w:p w:rsidR="00F46192" w:rsidRDefault="00F4619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对象</w:t>
      </w:r>
      <w:r w:rsidR="00D0275C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为众多数学函数提供了命名空间。本章就带大家一同了解一下</w:t>
      </w:r>
      <w:r w:rsidR="00D0275C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</w:t>
      </w:r>
      <w:r w:rsidR="00D0275C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对象。</w:t>
      </w:r>
    </w:p>
    <w:p w:rsidR="00AE37C9" w:rsidRPr="002F02D6" w:rsidRDefault="00AE37C9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  <w:t>Math Properties</w:t>
      </w:r>
    </w:p>
    <w:p w:rsidR="00AE37C9" w:rsidRPr="00AE37C9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  <w:t>Math</w:t>
      </w:r>
      <w:r w:rsidR="00D0275C"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  <w:t>属性</w:t>
      </w:r>
    </w:p>
    <w:p w:rsidR="00D0275C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The properties of Math are as follows: </w:t>
      </w:r>
    </w:p>
    <w:p w:rsidR="00D0275C" w:rsidRPr="002F02D6" w:rsidRDefault="00D0275C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下面是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的一些属性：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Math.E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Euler’s constant (e)</w:t>
      </w:r>
    </w:p>
    <w:p w:rsidR="00D0275C" w:rsidRPr="002F02D6" w:rsidRDefault="00D0275C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欧拉常数（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）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Math.LN2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Natural logarithm of 2</w:t>
      </w:r>
    </w:p>
    <w:p w:rsidR="00A07312" w:rsidRPr="002F02D6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2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的自然对数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Math.LN10</w:t>
      </w:r>
    </w:p>
    <w:p w:rsidR="00A07312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Natural logarithm of 10</w:t>
      </w:r>
    </w:p>
    <w:p w:rsidR="00A07312" w:rsidRPr="002F02D6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10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的自然对数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Math.LOG2E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Base 2 logarithm of e</w:t>
      </w:r>
    </w:p>
    <w:p w:rsidR="00A07312" w:rsidRPr="002F02D6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以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2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为底的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的对数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Math.LOG10E</w:t>
      </w:r>
    </w:p>
    <w:p w:rsidR="00A07312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Base 10 logarithm of e</w:t>
      </w:r>
    </w:p>
    <w:p w:rsidR="00A07312" w:rsidRPr="002F02D6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以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10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为底的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的对数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Math.PI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The ratio of the circumference of a circle to its diameter (3.14159 ...), π</w:t>
      </w:r>
    </w:p>
    <w:p w:rsidR="00D0275C" w:rsidRPr="002F02D6" w:rsidRDefault="00D0275C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圆周率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(3.14159 ...), π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Math.SQRT1_2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The square root of one-half,</w:t>
      </w:r>
    </w:p>
    <w:p w:rsidR="00A07312" w:rsidRPr="002F02D6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1/2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的平方根</w:t>
      </w:r>
    </w:p>
    <w:p w:rsidR="00A07312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Math.SQRT2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The square root of two, </w:t>
      </w:r>
      <w:r w:rsidRPr="002F02D6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2</w:t>
      </w:r>
    </w:p>
    <w:p w:rsidR="00AF0FB3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2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的平方根</w:t>
      </w:r>
    </w:p>
    <w:p w:rsidR="00AE37C9" w:rsidRPr="002F02D6" w:rsidRDefault="00AE37C9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  <w:t>Numerical Functions</w:t>
      </w:r>
    </w:p>
    <w:p w:rsidR="00AE37C9" w:rsidRPr="00AE37C9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</w:pPr>
      <w:r w:rsidRPr="00AE37C9"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  <w:t>数学方法</w:t>
      </w:r>
    </w:p>
    <w:p w:rsidR="00A07312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The numerical functions of Math include the following: </w:t>
      </w:r>
    </w:p>
    <w:p w:rsidR="00A07312" w:rsidRPr="002F02D6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下面是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的一些数学方法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Math.abs(x)</w:t>
      </w:r>
    </w:p>
    <w:p w:rsidR="00A07312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Returns the absolute value of x. </w:t>
      </w:r>
    </w:p>
    <w:p w:rsidR="00A07312" w:rsidRPr="002F02D6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的绝对值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Math.ceil(x)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Returns the smallest integer ≥ x:</w:t>
      </w:r>
    </w:p>
    <w:p w:rsidR="00A07312" w:rsidRPr="002F02D6" w:rsidRDefault="00A07312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返回大于等于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的最小整数</w:t>
      </w:r>
    </w:p>
    <w:p w:rsidR="00AF0FB3" w:rsidRPr="002F02D6" w:rsidRDefault="00AF0FB3" w:rsidP="00272638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Math.ceil(3.999)</w:t>
      </w:r>
    </w:p>
    <w:p w:rsidR="00AF0FB3" w:rsidRPr="002F02D6" w:rsidRDefault="00AF0FB3" w:rsidP="00272638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4</w:t>
      </w:r>
    </w:p>
    <w:p w:rsidR="00AF0FB3" w:rsidRPr="002F02D6" w:rsidRDefault="00272638" w:rsidP="00AF0FB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  <w:r w:rsidR="00AF0FB3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Math.ceil(3.001)</w:t>
      </w:r>
    </w:p>
    <w:p w:rsidR="00AF0FB3" w:rsidRPr="002F02D6" w:rsidRDefault="00AF0FB3" w:rsidP="00272638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4</w:t>
      </w:r>
    </w:p>
    <w:p w:rsidR="00AF0FB3" w:rsidRPr="002F02D6" w:rsidRDefault="00AF0FB3" w:rsidP="00272638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Math.ceil(-3.001)</w:t>
      </w:r>
    </w:p>
    <w:p w:rsidR="00AF0FB3" w:rsidRPr="002F02D6" w:rsidRDefault="00AF0FB3" w:rsidP="00272638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-3</w:t>
      </w:r>
    </w:p>
    <w:p w:rsidR="00AF0FB3" w:rsidRPr="002F02D6" w:rsidRDefault="00272638" w:rsidP="00AF0FB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  <w:r w:rsidR="00AF0FB3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Math.ceil(3.000)</w:t>
      </w:r>
    </w:p>
    <w:p w:rsidR="00AF0FB3" w:rsidRPr="002F02D6" w:rsidRDefault="00AF0FB3" w:rsidP="00272638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3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For more on converting floating-point numbers to integers, see “Converting to Integer” on page 117.</w:t>
      </w:r>
    </w:p>
    <w:p w:rsidR="00774C3A" w:rsidRPr="002F02D6" w:rsidRDefault="00A4025E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想进一步了解浮点数转整数，请查</w:t>
      </w:r>
      <w:commentRangeStart w:id="0"/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看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117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页</w:t>
      </w:r>
      <w:commentRangeEnd w:id="0"/>
      <w:r w:rsidR="0099556D">
        <w:rPr>
          <w:rStyle w:val="a5"/>
        </w:rPr>
        <w:commentReference w:id="0"/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中的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“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转换为整数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”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。</w:t>
      </w:r>
    </w:p>
    <w:p w:rsidR="00A4025E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Math.exp(x)</w:t>
      </w:r>
    </w:p>
    <w:p w:rsidR="00AF0FB3" w:rsidRPr="001921C3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</w:pPr>
      <w:r w:rsidRPr="001921C3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Returns e</w:t>
      </w:r>
      <w:r w:rsidRPr="001921C3">
        <w:rPr>
          <w:rFonts w:ascii="Times New Roman" w:hAnsi="Times New Roman" w:cs="Times New Roman"/>
          <w:b/>
          <w:color w:val="000000" w:themeColor="text1"/>
          <w:kern w:val="0"/>
          <w:position w:val="10"/>
          <w:sz w:val="28"/>
          <w:szCs w:val="28"/>
        </w:rPr>
        <w:t xml:space="preserve">x </w:t>
      </w:r>
      <w:r w:rsidRPr="001921C3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where e is Euler’s constant (Math.E). This is the inverse of Math.log().</w:t>
      </w:r>
    </w:p>
    <w:p w:rsidR="00A4025E" w:rsidRPr="002F02D6" w:rsidRDefault="00A4025E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="001921C3">
        <w:rPr>
          <w:rFonts w:ascii="Times New Roman" w:hAnsi="Times New Roman" w:cs="Times New Roman" w:hint="eastAsia"/>
          <w:color w:val="000000" w:themeColor="text1"/>
          <w:kern w:val="0"/>
          <w:sz w:val="28"/>
          <w:szCs w:val="28"/>
        </w:rPr>
        <w:t>欧拉常数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</w:t>
      </w:r>
      <w:r w:rsidR="0081722B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（</w:t>
      </w:r>
      <w:r w:rsidR="0081722B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Math.E</w:t>
      </w:r>
      <w:r w:rsidR="0081722B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）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次幂。</w:t>
      </w:r>
      <w:r w:rsidR="0081722B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它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是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Math.log</w:t>
      </w:r>
      <w:r w:rsidR="00E6344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()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的逆运算。</w:t>
      </w:r>
    </w:p>
    <w:p w:rsidR="00A4025E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Math.floor(x) 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Returns the largest integer ≤ x:</w:t>
      </w:r>
    </w:p>
    <w:p w:rsidR="0081722B" w:rsidRPr="002F02D6" w:rsidRDefault="0081722B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返回小于等于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的最大整数：</w:t>
      </w:r>
    </w:p>
    <w:p w:rsidR="00AF0FB3" w:rsidRPr="002F02D6" w:rsidRDefault="00AF0FB3" w:rsidP="00E63440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Math.floor(3.999)</w:t>
      </w:r>
    </w:p>
    <w:p w:rsidR="00AF0FB3" w:rsidRPr="002F02D6" w:rsidRDefault="00AF0FB3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3</w:t>
      </w:r>
    </w:p>
    <w:p w:rsidR="00AF0FB3" w:rsidRPr="002F02D6" w:rsidRDefault="00E63440" w:rsidP="00AF0FB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  <w:r w:rsidR="00AF0FB3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Math.floor(3.001)</w:t>
      </w:r>
    </w:p>
    <w:p w:rsidR="00AF0FB3" w:rsidRPr="002F02D6" w:rsidRDefault="00AF0FB3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3</w:t>
      </w:r>
    </w:p>
    <w:p w:rsidR="00AF0FB3" w:rsidRPr="002F02D6" w:rsidRDefault="00E63440" w:rsidP="00AF0FB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  <w:r w:rsidR="00AF0FB3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Math.floor(-3.001)</w:t>
      </w:r>
    </w:p>
    <w:p w:rsidR="00AF0FB3" w:rsidRPr="002F02D6" w:rsidRDefault="00AF0FB3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-4</w:t>
      </w:r>
    </w:p>
    <w:p w:rsidR="00AF0FB3" w:rsidRPr="002F02D6" w:rsidRDefault="00E63440" w:rsidP="00AF0FB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  <w:r w:rsidR="00AF0FB3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Math.floor(3.000)</w:t>
      </w:r>
    </w:p>
    <w:p w:rsidR="00AF0FB3" w:rsidRPr="002F02D6" w:rsidRDefault="00AF0FB3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3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For more on converting floating-point numbers to integers, see “Converting to Integer” on page 117.</w:t>
      </w:r>
    </w:p>
    <w:p w:rsidR="0081722B" w:rsidRPr="00E63440" w:rsidRDefault="0081722B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想进一步了解浮点数转整数，请查看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117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页中的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“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转换为整数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”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。</w:t>
      </w:r>
    </w:p>
    <w:p w:rsidR="0081722B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Math.log(x) 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Returns the natural (base is Euler’s constant) logarithm ln(x) of x. This is the inverse of Math.exp().</w:t>
      </w:r>
    </w:p>
    <w:p w:rsidR="0081722B" w:rsidRPr="002F02D6" w:rsidRDefault="0081722B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的自然对数</w:t>
      </w:r>
      <w:r w:rsidR="00673B4E">
        <w:rPr>
          <w:rFonts w:ascii="Times New Roman" w:hAnsi="Times New Roman" w:cs="Times New Roman" w:hint="eastAsia"/>
          <w:color w:val="000000" w:themeColor="text1"/>
          <w:kern w:val="0"/>
          <w:sz w:val="28"/>
          <w:szCs w:val="28"/>
        </w:rPr>
        <w:t>（底数为欧拉常数）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。它是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Math.exp()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的逆运算。</w:t>
      </w:r>
    </w:p>
    <w:p w:rsidR="00214CA4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Math.pow(x, y) </w:t>
      </w:r>
    </w:p>
    <w:p w:rsidR="00AF0FB3" w:rsidRPr="002F02D6" w:rsidRDefault="00AF0FB3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Returns x</w:t>
      </w:r>
      <w:r w:rsidRPr="002F02D6">
        <w:rPr>
          <w:rFonts w:ascii="Times New Roman" w:hAnsi="Times New Roman" w:cs="Times New Roman"/>
          <w:color w:val="000000" w:themeColor="text1"/>
          <w:kern w:val="0"/>
          <w:position w:val="10"/>
          <w:sz w:val="28"/>
          <w:szCs w:val="28"/>
        </w:rPr>
        <w:t>y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, x raised to the power of y:</w:t>
      </w:r>
    </w:p>
    <w:p w:rsidR="00214CA4" w:rsidRPr="002F02D6" w:rsidRDefault="00214CA4" w:rsidP="00AF0FB3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y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次幂：</w:t>
      </w:r>
    </w:p>
    <w:p w:rsidR="00AF0FB3" w:rsidRPr="002F02D6" w:rsidRDefault="00AF0FB3" w:rsidP="00E63440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Math.pow(9, 2)</w:t>
      </w:r>
    </w:p>
    <w:p w:rsidR="00AF0FB3" w:rsidRPr="002F02D6" w:rsidRDefault="00AF0FB3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81</w:t>
      </w:r>
    </w:p>
    <w:p w:rsidR="00AF0FB3" w:rsidRPr="002F02D6" w:rsidRDefault="00E63440" w:rsidP="00AF0FB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  <w:r w:rsidR="00AF0FB3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Math.pow(36, 0.5)</w:t>
      </w:r>
    </w:p>
    <w:p w:rsidR="00EE12E8" w:rsidRPr="002F02D6" w:rsidRDefault="00AF0FB3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6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Math.round(x)</w:t>
      </w:r>
    </w:p>
    <w:p w:rsidR="00EE12E8" w:rsidRPr="000F2BB3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Returns x rounded to the nearest integer</w:t>
      </w:r>
      <w:r w:rsidRPr="000F2BB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(the greater one if it is between two integers):</w:t>
      </w:r>
    </w:p>
    <w:p w:rsidR="00214CA4" w:rsidRPr="002F02D6" w:rsidRDefault="00214CA4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返回最接近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的整数（如果这个数字</w:t>
      </w:r>
      <w:r w:rsidR="000F2BB3">
        <w:rPr>
          <w:rFonts w:ascii="Times New Roman" w:hAnsi="Times New Roman" w:cs="Times New Roman" w:hint="eastAsia"/>
          <w:color w:val="000000" w:themeColor="text1"/>
          <w:kern w:val="0"/>
          <w:sz w:val="28"/>
          <w:szCs w:val="28"/>
        </w:rPr>
        <w:t>距离两个整数的差值相等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，那么就选择较大的那一个）：</w:t>
      </w:r>
    </w:p>
    <w:p w:rsidR="00EE12E8" w:rsidRPr="002F02D6" w:rsidRDefault="00EE12E8" w:rsidP="00E63440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Math.round(3.999)</w:t>
      </w:r>
    </w:p>
    <w:p w:rsidR="00EE12E8" w:rsidRPr="002F02D6" w:rsidRDefault="00EE12E8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4</w:t>
      </w:r>
    </w:p>
    <w:p w:rsidR="00EE12E8" w:rsidRPr="002F02D6" w:rsidRDefault="00E63440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Math.round(3.001)</w:t>
      </w:r>
    </w:p>
    <w:p w:rsidR="00EE12E8" w:rsidRPr="002F02D6" w:rsidRDefault="00EE12E8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3</w:t>
      </w:r>
    </w:p>
    <w:p w:rsidR="00EE12E8" w:rsidRPr="002F02D6" w:rsidRDefault="00EE12E8" w:rsidP="00E63440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&gt; Math.round(3.5)</w:t>
      </w:r>
    </w:p>
    <w:p w:rsidR="00EE12E8" w:rsidRPr="002F02D6" w:rsidRDefault="00EE12E8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4</w:t>
      </w:r>
    </w:p>
    <w:p w:rsidR="00EE12E8" w:rsidRPr="002F02D6" w:rsidRDefault="00EE12E8" w:rsidP="00E63440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Math.round(-3.5)</w:t>
      </w:r>
    </w:p>
    <w:p w:rsidR="00EE12E8" w:rsidRPr="002F02D6" w:rsidRDefault="00EE12E8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-3</w:t>
      </w:r>
    </w:p>
    <w:p w:rsidR="00F062A0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For more on converting floating-point numbers to integers, see “Converting to Integer” on page 117.</w:t>
      </w:r>
    </w:p>
    <w:p w:rsidR="00214CA4" w:rsidRPr="002F02D6" w:rsidRDefault="00214CA4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想进一步了解浮点数转整数，请查看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117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页中的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“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转换为整数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”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。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Math.sqrt(x)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Returns 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根号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 the square root of x:</w:t>
      </w:r>
    </w:p>
    <w:p w:rsidR="00214CA4" w:rsidRPr="002F02D6" w:rsidRDefault="00214CA4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="004514D7">
        <w:rPr>
          <w:rFonts w:ascii="Times New Roman" w:hAnsi="Times New Roman" w:cs="Times New Roman" w:hint="eastAsia"/>
          <w:color w:val="000000" w:themeColor="text1"/>
          <w:kern w:val="0"/>
          <w:sz w:val="28"/>
          <w:szCs w:val="28"/>
        </w:rPr>
        <w:t>的平方根</w:t>
      </w:r>
      <w:r w:rsidR="00BF308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：</w:t>
      </w:r>
    </w:p>
    <w:p w:rsidR="00EE12E8" w:rsidRPr="002F02D6" w:rsidRDefault="00EE12E8" w:rsidP="00E63440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Math.sqrt(256)</w:t>
      </w:r>
    </w:p>
    <w:p w:rsidR="00EE12E8" w:rsidRDefault="00EE12E8" w:rsidP="00E6344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16</w:t>
      </w:r>
    </w:p>
    <w:p w:rsidR="00AE37C9" w:rsidRPr="002F02D6" w:rsidRDefault="00AE37C9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  <w:t>Trigonometric Functions</w:t>
      </w:r>
    </w:p>
    <w:p w:rsidR="00BF3088" w:rsidRPr="00AE37C9" w:rsidRDefault="00BF308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color w:val="000000" w:themeColor="text1"/>
          <w:kern w:val="0"/>
          <w:sz w:val="48"/>
          <w:szCs w:val="48"/>
        </w:rPr>
      </w:pPr>
      <w:r w:rsidRPr="00AE37C9"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  <w:t>三角函数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164E5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The trigonometric methods accept and return angles as radians.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The following functions show you how you could implement conversions, should you need to:</w:t>
      </w:r>
    </w:p>
    <w:p w:rsidR="006F46A6" w:rsidRPr="002F02D6" w:rsidRDefault="00A355A1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三角函数接受并返回角度</w:t>
      </w:r>
      <w:r w:rsidR="006F46A6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弧度。下面的函数会告诉你如何实现转换，你或许需要：</w:t>
      </w:r>
    </w:p>
    <w:p w:rsidR="006F46A6" w:rsidRPr="002F02D6" w:rsidRDefault="00EE12E8" w:rsidP="00EE12E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From degrees to radians: </w:t>
      </w:r>
    </w:p>
    <w:p w:rsidR="0023428A" w:rsidRDefault="009D26E3" w:rsidP="0023428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从角度到弧度的：</w:t>
      </w:r>
    </w:p>
    <w:p w:rsidR="009D26E3" w:rsidRPr="0023428A" w:rsidRDefault="00EE12E8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Chars="252" w:left="605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3428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function </w:t>
      </w:r>
      <w:r w:rsidRPr="0023428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toRadians(degrees) { </w:t>
      </w:r>
    </w:p>
    <w:p w:rsidR="009D26E3" w:rsidRPr="002F02D6" w:rsidRDefault="0023428A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Chars="252" w:left="605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ab/>
      </w:r>
      <w:r w:rsidR="00EE12E8"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return </w:t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degrees / 180 * Math.PI;  </w:t>
      </w:r>
    </w:p>
    <w:p w:rsidR="009D26E3" w:rsidRPr="002F02D6" w:rsidRDefault="00EE12E8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Chars="252" w:left="605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}  </w:t>
      </w:r>
    </w:p>
    <w:p w:rsidR="009D26E3" w:rsidRPr="00FB5F53" w:rsidRDefault="00EE12E8" w:rsidP="00EE12E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jc w:val="left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</w:pPr>
      <w:r w:rsidRPr="0045722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Here is the interaction:</w:t>
      </w:r>
      <w:r w:rsidRPr="00FB5F53">
        <w:rPr>
          <w:rFonts w:ascii="Times New Roman" w:hAnsi="Times New Roman" w:cs="Times New Roman"/>
          <w:b/>
          <w:color w:val="FF0000"/>
          <w:kern w:val="0"/>
          <w:sz w:val="28"/>
          <w:szCs w:val="28"/>
        </w:rPr>
        <w:t xml:space="preserve"> </w:t>
      </w:r>
      <w:r w:rsidRPr="00FB5F53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 xml:space="preserve">  </w:t>
      </w:r>
    </w:p>
    <w:p w:rsidR="009D26E3" w:rsidRPr="002F02D6" w:rsidRDefault="00E85796" w:rsidP="00EE12E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8"/>
          <w:szCs w:val="28"/>
        </w:rPr>
        <w:t>我们运行一下代码</w:t>
      </w:r>
      <w:r w:rsidR="00457222">
        <w:rPr>
          <w:rFonts w:ascii="Times New Roman" w:hAnsi="Times New Roman" w:cs="Times New Roman" w:hint="eastAsia"/>
          <w:color w:val="000000" w:themeColor="text1"/>
          <w:kern w:val="0"/>
          <w:sz w:val="28"/>
          <w:szCs w:val="28"/>
        </w:rPr>
        <w:t>：</w:t>
      </w:r>
    </w:p>
    <w:p w:rsidR="0023428A" w:rsidRDefault="0023428A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toRadians(180)</w:t>
      </w:r>
    </w:p>
    <w:p w:rsidR="00EE12E8" w:rsidRPr="0023428A" w:rsidRDefault="0023428A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="00EE12E8"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3.141592653589793</w:t>
      </w:r>
    </w:p>
    <w:p w:rsidR="00EE12E8" w:rsidRPr="002F02D6" w:rsidRDefault="0023428A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toRadians(90)</w:t>
      </w:r>
    </w:p>
    <w:p w:rsidR="00EE12E8" w:rsidRPr="002F02D6" w:rsidRDefault="00EE12E8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 </w:t>
      </w:r>
      <w:r w:rsidR="0023428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  </w:t>
      </w:r>
      <w:r w:rsidR="0023428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ab/>
      </w: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1.5707963267948966</w:t>
      </w:r>
    </w:p>
    <w:p w:rsidR="00EE12E8" w:rsidRPr="002F02D6" w:rsidRDefault="00EE12E8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9D26E3" w:rsidRPr="002F02D6" w:rsidRDefault="00EE12E8" w:rsidP="00EE12E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From radians to degrees:  </w:t>
      </w:r>
    </w:p>
    <w:p w:rsidR="009D26E3" w:rsidRPr="002F02D6" w:rsidRDefault="009D26E3" w:rsidP="00EE12E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从弧度到角度：</w:t>
      </w:r>
    </w:p>
    <w:p w:rsidR="0023428A" w:rsidRDefault="00EE12E8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Chars="252" w:left="605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function 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toDegrees(radians) {</w:t>
      </w:r>
    </w:p>
    <w:p w:rsidR="009D26E3" w:rsidRPr="002F02D6" w:rsidRDefault="0023428A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Chars="252" w:left="605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ab/>
      </w:r>
      <w:r w:rsidR="00EE12E8"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return </w:t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radians / Math.PI * 180;  </w:t>
      </w:r>
    </w:p>
    <w:p w:rsidR="009D26E3" w:rsidRPr="002F02D6" w:rsidRDefault="00EE12E8" w:rsidP="002342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Chars="252" w:left="605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}  </w:t>
      </w:r>
    </w:p>
    <w:p w:rsidR="009D26E3" w:rsidRPr="00C833F3" w:rsidRDefault="00EE12E8" w:rsidP="00EE12E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833F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Here is the interaction:     </w:t>
      </w:r>
    </w:p>
    <w:p w:rsidR="009D26E3" w:rsidRPr="002F02D6" w:rsidRDefault="00265966" w:rsidP="00EE12E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8"/>
          <w:szCs w:val="28"/>
        </w:rPr>
        <w:t>我们运行一下代码</w:t>
      </w:r>
      <w:r w:rsidR="009D26E3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：</w:t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</w:p>
    <w:p w:rsidR="00EE12E8" w:rsidRPr="002F02D6" w:rsidRDefault="003C2AEE" w:rsidP="003C2A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toDegrees(Math.PI * 2)</w:t>
      </w:r>
    </w:p>
    <w:p w:rsidR="003C2AEE" w:rsidRDefault="00EE12E8" w:rsidP="003C2A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 </w:t>
      </w:r>
      <w:r w:rsidR="003C2AE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="003C2AE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360 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      </w:t>
      </w:r>
    </w:p>
    <w:p w:rsidR="009D26E3" w:rsidRPr="002F02D6" w:rsidRDefault="00EE12E8" w:rsidP="003C2A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</w:t>
      </w:r>
    </w:p>
    <w:p w:rsidR="00EE12E8" w:rsidRPr="002F02D6" w:rsidRDefault="003C2AEE" w:rsidP="003C2A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toDegrees(Math.PI)</w:t>
      </w:r>
    </w:p>
    <w:p w:rsidR="00EE12E8" w:rsidRPr="002F02D6" w:rsidRDefault="003C2AEE" w:rsidP="003C2A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="00EE12E8"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180 </w:t>
      </w:r>
    </w:p>
    <w:p w:rsidR="00214CA4" w:rsidRPr="002F02D6" w:rsidRDefault="00214CA4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The trigonometric methods are as follows:</w:t>
      </w:r>
    </w:p>
    <w:p w:rsidR="009D26E3" w:rsidRPr="002F02D6" w:rsidRDefault="009D26E3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下面是一些三角函数：</w:t>
      </w:r>
    </w:p>
    <w:p w:rsidR="009D26E3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Math.acos(x) 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Returns the arc cosine of x.</w:t>
      </w:r>
    </w:p>
    <w:p w:rsidR="009D26E3" w:rsidRPr="002F02D6" w:rsidRDefault="002B4A37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的反余弦值</w:t>
      </w:r>
    </w:p>
    <w:p w:rsidR="009D26E3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Math.asin(x)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 Returns the arc sine of x.</w:t>
      </w:r>
    </w:p>
    <w:p w:rsidR="002B4A37" w:rsidRPr="002F02D6" w:rsidRDefault="002B4A37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的反正弦值</w:t>
      </w:r>
    </w:p>
    <w:p w:rsidR="009D26E3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Math.atan(x) 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Returns the arc tangent of x.</w:t>
      </w:r>
    </w:p>
    <w:p w:rsidR="002B4A37" w:rsidRPr="002F02D6" w:rsidRDefault="002B4A37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的反正</w:t>
      </w:r>
      <w:r w:rsidR="00AE540A">
        <w:rPr>
          <w:rFonts w:ascii="Times New Roman" w:hAnsi="Times New Roman" w:cs="Times New Roman" w:hint="eastAsia"/>
          <w:color w:val="000000" w:themeColor="text1"/>
          <w:kern w:val="0"/>
          <w:sz w:val="28"/>
          <w:szCs w:val="28"/>
        </w:rPr>
        <w:t>切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值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Math.atan2(y, x)</w:t>
      </w:r>
    </w:p>
    <w:p w:rsidR="009D26E3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Returns the arc tangent of the quotient </w:t>
      </w:r>
      <w:r w:rsidRPr="002F02D6">
        <w:rPr>
          <w:rFonts w:ascii="Times New Roman" w:hAnsi="Times New Roman" w:cs="Times New Roman"/>
          <w:i/>
          <w:iCs/>
          <w:color w:val="000000" w:themeColor="text1"/>
          <w:kern w:val="0"/>
          <w:position w:val="-6"/>
          <w:sz w:val="28"/>
          <w:szCs w:val="28"/>
        </w:rPr>
        <w:t>x</w:t>
      </w:r>
      <w:r w:rsidRPr="002F02D6">
        <w:rPr>
          <w:rFonts w:ascii="Times New Roman" w:hAnsi="Times New Roman" w:cs="Times New Roman"/>
          <w:i/>
          <w:iCs/>
          <w:color w:val="000000" w:themeColor="text1"/>
          <w:kern w:val="0"/>
          <w:position w:val="16"/>
          <w:sz w:val="28"/>
          <w:szCs w:val="28"/>
        </w:rPr>
        <w:t xml:space="preserve">y 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</w:t>
      </w:r>
    </w:p>
    <w:p w:rsidR="00763287" w:rsidRPr="002F02D6" w:rsidRDefault="00763287" w:rsidP="00763287">
      <w:pPr>
        <w:widowControl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y/x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商的反正切值。</w:t>
      </w:r>
    </w:p>
    <w:p w:rsidR="009D26E3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Math.cos(x)</w:t>
      </w:r>
    </w:p>
    <w:p w:rsidR="009D26E3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Returns the cosine of x. </w:t>
      </w:r>
    </w:p>
    <w:p w:rsidR="002B4A37" w:rsidRPr="002F02D6" w:rsidRDefault="002B4A37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的余弦值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Math.sin(x)</w:t>
      </w:r>
    </w:p>
    <w:p w:rsidR="009D26E3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Returns the sine of x. </w:t>
      </w:r>
    </w:p>
    <w:p w:rsidR="002B4A37" w:rsidRPr="002F02D6" w:rsidRDefault="002B4A37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的正弦值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Math.tan(x)</w:t>
      </w:r>
    </w:p>
    <w:p w:rsidR="00214CA4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Returns the tangent of x. </w:t>
      </w:r>
    </w:p>
    <w:p w:rsidR="002B4A37" w:rsidRPr="002F02D6" w:rsidRDefault="002B4A37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的正切值</w:t>
      </w:r>
    </w:p>
    <w:p w:rsidR="00214CA4" w:rsidRPr="002F02D6" w:rsidRDefault="00214CA4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48"/>
          <w:szCs w:val="48"/>
        </w:rPr>
        <w:t>Other Functions</w:t>
      </w:r>
    </w:p>
    <w:p w:rsidR="000A45CA" w:rsidRPr="002F02D6" w:rsidRDefault="000A45CA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其他函数</w:t>
      </w:r>
    </w:p>
    <w:p w:rsidR="000A45CA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Following are the remaining Math functions: </w:t>
      </w:r>
    </w:p>
    <w:p w:rsidR="00234889" w:rsidRPr="002F02D6" w:rsidRDefault="00234889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下面是其余的一些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函数：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min(x1?, x2?, ...)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Returns the smallest number among the parameters:</w:t>
      </w:r>
    </w:p>
    <w:p w:rsidR="00234889" w:rsidRPr="002F02D6" w:rsidRDefault="00234889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返回参数中最小的数字</w:t>
      </w:r>
    </w:p>
    <w:p w:rsidR="00EE12E8" w:rsidRPr="002F02D6" w:rsidRDefault="00EE12E8" w:rsidP="00A9225B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Math.min()</w:t>
      </w:r>
    </w:p>
    <w:p w:rsidR="00EE12E8" w:rsidRPr="002F02D6" w:rsidRDefault="00EE12E8" w:rsidP="00A9225B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Infinity</w:t>
      </w:r>
    </w:p>
    <w:p w:rsidR="00EE12E8" w:rsidRPr="002F02D6" w:rsidRDefault="00EE12E8" w:rsidP="00A9225B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Math.min(27)</w:t>
      </w:r>
    </w:p>
    <w:p w:rsidR="00EE12E8" w:rsidRPr="002F02D6" w:rsidRDefault="00EE12E8" w:rsidP="00A9225B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27</w:t>
      </w:r>
    </w:p>
    <w:p w:rsidR="00EE12E8" w:rsidRPr="002F02D6" w:rsidRDefault="00A9225B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Math.min(27, -38)</w:t>
      </w:r>
    </w:p>
    <w:p w:rsidR="00EE12E8" w:rsidRPr="002F02D6" w:rsidRDefault="00EE12E8" w:rsidP="00A9225B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-38</w:t>
      </w:r>
    </w:p>
    <w:p w:rsidR="00EE12E8" w:rsidRPr="002F02D6" w:rsidRDefault="00A9225B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Math.min(27, -38, -43)</w:t>
      </w:r>
    </w:p>
    <w:p w:rsidR="00EE12E8" w:rsidRPr="002F02D6" w:rsidRDefault="00EE12E8" w:rsidP="00A9225B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-43</w:t>
      </w:r>
    </w:p>
    <w:p w:rsidR="00234889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Use it on arrays via apply() (see “func.apply(thisValue, argArray)” on page 170): </w:t>
      </w:r>
    </w:p>
    <w:p w:rsidR="00234889" w:rsidRPr="002F02D6" w:rsidRDefault="00234889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通过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apply()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可以应用于数组（详细参见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170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页的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“func.apply(thisValue, argArray)”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）</w:t>
      </w:r>
    </w:p>
    <w:p w:rsidR="00EE12E8" w:rsidRPr="002F02D6" w:rsidRDefault="00EE12E8" w:rsidP="00555F99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Math.min.apply(null, [27, -38, -43])</w:t>
      </w:r>
    </w:p>
    <w:p w:rsidR="00EE12E8" w:rsidRPr="002F02D6" w:rsidRDefault="00EE12E8" w:rsidP="00555F99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-43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max(x1?, x2?, ...)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Returns the largest number among the parameters:</w:t>
      </w:r>
    </w:p>
    <w:p w:rsidR="00FD00C6" w:rsidRPr="002F02D6" w:rsidRDefault="00FD00C6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返回参数中最大的数字</w:t>
      </w:r>
    </w:p>
    <w:p w:rsidR="00EE12E8" w:rsidRPr="002F02D6" w:rsidRDefault="00EE12E8" w:rsidP="00555F99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Math.max()</w:t>
      </w:r>
    </w:p>
    <w:p w:rsidR="00EE12E8" w:rsidRPr="002F02D6" w:rsidRDefault="00EE12E8" w:rsidP="00555F99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-Infinity</w:t>
      </w:r>
    </w:p>
    <w:p w:rsidR="00EE12E8" w:rsidRPr="002F02D6" w:rsidRDefault="00EE12E8" w:rsidP="00555F99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&gt; Math.max(7)</w:t>
      </w:r>
    </w:p>
    <w:p w:rsidR="00EE12E8" w:rsidRPr="002F02D6" w:rsidRDefault="00EE12E8" w:rsidP="00555F99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7</w:t>
      </w:r>
    </w:p>
    <w:p w:rsidR="00EE12E8" w:rsidRPr="002F02D6" w:rsidRDefault="00EE12E8" w:rsidP="00555F99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Math.max(7, 10)</w:t>
      </w:r>
    </w:p>
    <w:p w:rsidR="00EE12E8" w:rsidRPr="002F02D6" w:rsidRDefault="00EE12E8" w:rsidP="00555F99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10</w:t>
      </w:r>
    </w:p>
    <w:p w:rsidR="00EE12E8" w:rsidRPr="002F02D6" w:rsidRDefault="00555F99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  <w:r w:rsidR="00EE12E8"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Math.max(7, 10, -333)</w:t>
      </w:r>
    </w:p>
    <w:p w:rsidR="00EE12E8" w:rsidRPr="002F02D6" w:rsidRDefault="00EE12E8" w:rsidP="00555F99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10</w:t>
      </w:r>
    </w:p>
    <w:p w:rsidR="00FD00C6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Use it on arrays via apply() (see “func.apply(thisValue, argArray)” on page 170):</w:t>
      </w:r>
    </w:p>
    <w:p w:rsidR="00FD00C6" w:rsidRPr="002F02D6" w:rsidRDefault="00FD00C6" w:rsidP="00FD00C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通过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apply()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可以</w:t>
      </w:r>
      <w:ins w:id="1" w:author="123" w:date="2014-05-06T14:23:00Z">
        <w:r w:rsidR="00197591">
          <w:rPr>
            <w:rFonts w:ascii="Times New Roman" w:hAnsi="Times New Roman" w:cs="Times New Roman" w:hint="eastAsia"/>
            <w:color w:val="000000" w:themeColor="text1"/>
            <w:kern w:val="0"/>
            <w:sz w:val="28"/>
            <w:szCs w:val="28"/>
          </w:rPr>
          <w:t>将其</w:t>
        </w:r>
      </w:ins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应用于数组（详细参见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170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页的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“func.apply(thisValue, argArray)”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）</w:t>
      </w:r>
    </w:p>
    <w:p w:rsidR="00FD00C6" w:rsidRPr="002F02D6" w:rsidRDefault="00FD00C6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FD00C6" w:rsidRPr="002F02D6" w:rsidRDefault="00EE12E8" w:rsidP="00BC7DDF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 Math.max.apply(null, [7, 10, -333])</w:t>
      </w:r>
    </w:p>
    <w:p w:rsidR="00EE12E8" w:rsidRPr="002F02D6" w:rsidRDefault="00EE12E8" w:rsidP="00BC7DDF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10</w:t>
      </w:r>
    </w:p>
    <w:p w:rsidR="00FD00C6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Math.random() 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Returns a pseudorandom number r, 0 ≤ r &lt; 1. The following function uses Math.random() to compute a random integer:</w:t>
      </w:r>
    </w:p>
    <w:p w:rsidR="00FD00C6" w:rsidRPr="002F02D6" w:rsidRDefault="00FD00C6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返回一个伪随机数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，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0 ≤ r &lt; 1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。下面的方法使用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Math.random()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函数计算随机整数：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 xml:space="preserve">        /**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 xml:space="preserve">         * Compute a random integer within the given range.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 xml:space="preserve">         *</w:t>
      </w:r>
      <w:r w:rsidR="00AC062B"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 xml:space="preserve"> </w:t>
      </w:r>
      <w:r w:rsidR="002862F7"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>计算出一个指定区间内的整数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 xml:space="preserve">         * @param [lower] Optional lower bound. Default: zero.</w:t>
      </w:r>
    </w:p>
    <w:p w:rsidR="00EE12E8" w:rsidRDefault="00EE12E8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 xml:space="preserve">         * @returns A random integer i, lower ≤ i &lt; upper</w:t>
      </w:r>
      <w:bookmarkStart w:id="2" w:name="_GoBack"/>
      <w:bookmarkEnd w:id="2"/>
    </w:p>
    <w:p w:rsidR="002862F7" w:rsidRDefault="002862F7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 xml:space="preserve">* </w:t>
      </w: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>@param</w:t>
      </w: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>下限，默认为</w:t>
      </w: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>0</w:t>
      </w:r>
    </w:p>
    <w:p w:rsidR="002862F7" w:rsidRPr="002F02D6" w:rsidRDefault="002862F7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 xml:space="preserve">* </w:t>
      </w: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 xml:space="preserve">@returns </w:t>
      </w: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>任意一个整数，下限</w:t>
      </w:r>
      <w:r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&lt;=i&lt;</w:t>
      </w:r>
      <w:r>
        <w:rPr>
          <w:rFonts w:ascii="Times New Roman" w:hAnsi="Times New Roman" w:cs="Times New Roman" w:hint="eastAsia"/>
          <w:i/>
          <w:iCs/>
          <w:color w:val="000000" w:themeColor="text1"/>
          <w:kern w:val="0"/>
          <w:sz w:val="28"/>
          <w:szCs w:val="28"/>
        </w:rPr>
        <w:t>上限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 xml:space="preserve">         */</w:t>
      </w:r>
    </w:p>
    <w:p w:rsidR="00FD00C6" w:rsidRPr="002F02D6" w:rsidRDefault="00EE12E8" w:rsidP="00BC7DDF">
      <w:pPr>
        <w:widowControl/>
        <w:autoSpaceDE w:val="0"/>
        <w:autoSpaceDN w:val="0"/>
        <w:adjustRightInd w:val="0"/>
        <w:spacing w:after="240"/>
        <w:ind w:leftChars="504" w:left="121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function 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getRandomInteger(lower, upper) { </w:t>
      </w:r>
    </w:p>
    <w:p w:rsidR="00EE12E8" w:rsidRPr="002F02D6" w:rsidRDefault="00EE12E8" w:rsidP="00BC7DDF">
      <w:pPr>
        <w:widowControl/>
        <w:autoSpaceDE w:val="0"/>
        <w:autoSpaceDN w:val="0"/>
        <w:adjustRightInd w:val="0"/>
        <w:spacing w:after="240"/>
        <w:ind w:leftChars="756" w:left="1814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if 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(arguments.length === 1) {</w:t>
      </w:r>
    </w:p>
    <w:p w:rsidR="00EE12E8" w:rsidRPr="002F02D6" w:rsidRDefault="00EE12E8" w:rsidP="00BC7DDF">
      <w:pPr>
        <w:widowControl/>
        <w:autoSpaceDE w:val="0"/>
        <w:autoSpaceDN w:val="0"/>
        <w:adjustRightInd w:val="0"/>
        <w:ind w:leftChars="872" w:left="2093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upper = lower;</w:t>
      </w:r>
    </w:p>
    <w:p w:rsidR="00FD00C6" w:rsidRPr="002F02D6" w:rsidRDefault="00EE12E8" w:rsidP="00BC7DDF">
      <w:pPr>
        <w:widowControl/>
        <w:autoSpaceDE w:val="0"/>
        <w:autoSpaceDN w:val="0"/>
        <w:adjustRightInd w:val="0"/>
        <w:spacing w:after="240"/>
        <w:ind w:leftChars="872" w:left="2093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 xml:space="preserve">lower = 0; </w:t>
      </w:r>
    </w:p>
    <w:p w:rsidR="00EE12E8" w:rsidRPr="002F02D6" w:rsidRDefault="00EE12E8" w:rsidP="00BC7DDF">
      <w:pPr>
        <w:widowControl/>
        <w:autoSpaceDE w:val="0"/>
        <w:autoSpaceDN w:val="0"/>
        <w:adjustRightInd w:val="0"/>
        <w:spacing w:after="240"/>
        <w:ind w:leftChars="756" w:left="1814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}</w:t>
      </w:r>
    </w:p>
    <w:p w:rsidR="00BC7DDF" w:rsidRDefault="00EE12E8" w:rsidP="00BC7DDF">
      <w:pPr>
        <w:widowControl/>
        <w:autoSpaceDE w:val="0"/>
        <w:autoSpaceDN w:val="0"/>
        <w:adjustRightInd w:val="0"/>
        <w:spacing w:after="240"/>
        <w:ind w:leftChars="756" w:left="1814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return </w:t>
      </w: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Math.floor(Math.random() * (upper - lower)) + lower;</w:t>
      </w:r>
    </w:p>
    <w:p w:rsidR="00EE12E8" w:rsidRPr="002F02D6" w:rsidRDefault="00EE12E8" w:rsidP="00BC7DDF">
      <w:pPr>
        <w:widowControl/>
        <w:autoSpaceDE w:val="0"/>
        <w:autoSpaceDN w:val="0"/>
        <w:adjustRightInd w:val="0"/>
        <w:spacing w:after="240"/>
        <w:ind w:leftChars="504" w:left="121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F02D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}</w:t>
      </w:r>
    </w:p>
    <w:p w:rsidR="00EE12E8" w:rsidRPr="002F02D6" w:rsidRDefault="00EE12E8" w:rsidP="00EE12E8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sectPr w:rsidR="00EE12E8" w:rsidRPr="002F02D6" w:rsidSect="00AF0F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123" w:date="2014-05-06T14:21:00Z" w:initials="1">
    <w:p w:rsidR="0099556D" w:rsidRDefault="0099556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不要用页码，最后页数是会变化的，用最后统一编号后的节</w:t>
      </w:r>
      <w:r w:rsidR="00893524">
        <w:rPr>
          <w:rFonts w:hint="eastAsia"/>
        </w:rPr>
        <w:t>或小节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C74" w:rsidRDefault="007E3C74" w:rsidP="0099556D">
      <w:r>
        <w:separator/>
      </w:r>
    </w:p>
  </w:endnote>
  <w:endnote w:type="continuationSeparator" w:id="0">
    <w:p w:rsidR="007E3C74" w:rsidRDefault="007E3C74" w:rsidP="00995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C74" w:rsidRDefault="007E3C74" w:rsidP="0099556D">
      <w:r>
        <w:separator/>
      </w:r>
    </w:p>
  </w:footnote>
  <w:footnote w:type="continuationSeparator" w:id="0">
    <w:p w:rsidR="007E3C74" w:rsidRDefault="007E3C74" w:rsidP="00995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FB3"/>
    <w:rsid w:val="000A45CA"/>
    <w:rsid w:val="000F2BB3"/>
    <w:rsid w:val="00156144"/>
    <w:rsid w:val="00164E5F"/>
    <w:rsid w:val="001921C3"/>
    <w:rsid w:val="00197591"/>
    <w:rsid w:val="001E5ABA"/>
    <w:rsid w:val="00214C5A"/>
    <w:rsid w:val="00214CA4"/>
    <w:rsid w:val="0023428A"/>
    <w:rsid w:val="00234889"/>
    <w:rsid w:val="00265966"/>
    <w:rsid w:val="00272638"/>
    <w:rsid w:val="0028212B"/>
    <w:rsid w:val="002862F7"/>
    <w:rsid w:val="002A48FB"/>
    <w:rsid w:val="002B4A37"/>
    <w:rsid w:val="002F02D6"/>
    <w:rsid w:val="003B2DB3"/>
    <w:rsid w:val="003B5053"/>
    <w:rsid w:val="003C2AEE"/>
    <w:rsid w:val="004514D7"/>
    <w:rsid w:val="00457222"/>
    <w:rsid w:val="004E346F"/>
    <w:rsid w:val="004E6CED"/>
    <w:rsid w:val="004F5F1F"/>
    <w:rsid w:val="00555F99"/>
    <w:rsid w:val="00673B4E"/>
    <w:rsid w:val="006A3A21"/>
    <w:rsid w:val="006F46A6"/>
    <w:rsid w:val="007046F6"/>
    <w:rsid w:val="00762E8E"/>
    <w:rsid w:val="00763287"/>
    <w:rsid w:val="00774C3A"/>
    <w:rsid w:val="007C69D0"/>
    <w:rsid w:val="007E3C74"/>
    <w:rsid w:val="00802E3E"/>
    <w:rsid w:val="0081722B"/>
    <w:rsid w:val="008664BE"/>
    <w:rsid w:val="00893524"/>
    <w:rsid w:val="008C60A9"/>
    <w:rsid w:val="008D0E6A"/>
    <w:rsid w:val="008D35B4"/>
    <w:rsid w:val="0099556D"/>
    <w:rsid w:val="009D26E3"/>
    <w:rsid w:val="00A07312"/>
    <w:rsid w:val="00A355A1"/>
    <w:rsid w:val="00A4025E"/>
    <w:rsid w:val="00A9225B"/>
    <w:rsid w:val="00AC062B"/>
    <w:rsid w:val="00AC1BAD"/>
    <w:rsid w:val="00AC2F2F"/>
    <w:rsid w:val="00AE37C9"/>
    <w:rsid w:val="00AE540A"/>
    <w:rsid w:val="00AF0FB3"/>
    <w:rsid w:val="00B63AAE"/>
    <w:rsid w:val="00BC7DDF"/>
    <w:rsid w:val="00BE1C77"/>
    <w:rsid w:val="00BF3088"/>
    <w:rsid w:val="00C43F45"/>
    <w:rsid w:val="00C833F3"/>
    <w:rsid w:val="00C927FC"/>
    <w:rsid w:val="00CB5446"/>
    <w:rsid w:val="00D0275C"/>
    <w:rsid w:val="00D91D0A"/>
    <w:rsid w:val="00E63440"/>
    <w:rsid w:val="00E85796"/>
    <w:rsid w:val="00EE12E8"/>
    <w:rsid w:val="00F062A0"/>
    <w:rsid w:val="00F46192"/>
    <w:rsid w:val="00F51431"/>
    <w:rsid w:val="00FB5F53"/>
    <w:rsid w:val="00FD0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F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0FB3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FB3"/>
    <w:rPr>
      <w:rFonts w:ascii="Heiti SC Light" w:eastAsia="Heiti SC Light"/>
      <w:sz w:val="18"/>
      <w:szCs w:val="18"/>
    </w:rPr>
  </w:style>
  <w:style w:type="paragraph" w:styleId="a4">
    <w:name w:val="List Paragraph"/>
    <w:basedOn w:val="a"/>
    <w:uiPriority w:val="34"/>
    <w:qFormat/>
    <w:rsid w:val="003C2AEE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802E3E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802E3E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802E3E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802E3E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802E3E"/>
    <w:rPr>
      <w:b/>
      <w:bCs/>
    </w:rPr>
  </w:style>
  <w:style w:type="paragraph" w:styleId="a8">
    <w:name w:val="header"/>
    <w:basedOn w:val="a"/>
    <w:link w:val="Char2"/>
    <w:uiPriority w:val="99"/>
    <w:semiHidden/>
    <w:unhideWhenUsed/>
    <w:rsid w:val="00995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99556D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995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9955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FB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F0FB3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3C2AEE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802E3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02E3E"/>
    <w:pPr>
      <w:jc w:val="left"/>
    </w:pPr>
  </w:style>
  <w:style w:type="character" w:customStyle="1" w:styleId="a8">
    <w:name w:val="注释文本字符"/>
    <w:basedOn w:val="a0"/>
    <w:link w:val="a7"/>
    <w:uiPriority w:val="99"/>
    <w:semiHidden/>
    <w:rsid w:val="00802E3E"/>
  </w:style>
  <w:style w:type="paragraph" w:styleId="a9">
    <w:name w:val="annotation subject"/>
    <w:basedOn w:val="a7"/>
    <w:next w:val="a7"/>
    <w:link w:val="aa"/>
    <w:uiPriority w:val="99"/>
    <w:semiHidden/>
    <w:unhideWhenUsed/>
    <w:rsid w:val="00802E3E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802E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玉林 王</dc:creator>
  <cp:keywords/>
  <dc:description/>
  <cp:lastModifiedBy>123</cp:lastModifiedBy>
  <cp:revision>59</cp:revision>
  <dcterms:created xsi:type="dcterms:W3CDTF">2014-05-04T04:01:00Z</dcterms:created>
  <dcterms:modified xsi:type="dcterms:W3CDTF">2014-05-06T06:23:00Z</dcterms:modified>
</cp:coreProperties>
</file>